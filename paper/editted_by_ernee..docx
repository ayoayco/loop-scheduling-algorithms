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A7F" w:rsidRDefault="003A5A7F" w:rsidP="003A5A7F">
      <w:pPr>
        <w:spacing w:after="0"/>
        <w:jc w:val="center"/>
        <w:rPr>
          <w:b/>
          <w:sz w:val="34"/>
        </w:rPr>
      </w:pPr>
      <w:r w:rsidRPr="003A5A7F">
        <w:rPr>
          <w:b/>
          <w:sz w:val="34"/>
        </w:rPr>
        <w:t>Implementation of Var</w:t>
      </w:r>
      <w:r>
        <w:rPr>
          <w:b/>
          <w:sz w:val="34"/>
        </w:rPr>
        <w:t>ious Loop Scheduling Algorithms</w:t>
      </w:r>
    </w:p>
    <w:p w:rsidR="003A5A7F" w:rsidRPr="003A5A7F" w:rsidRDefault="003A5A7F" w:rsidP="003A5A7F">
      <w:pPr>
        <w:jc w:val="center"/>
        <w:rPr>
          <w:b/>
          <w:sz w:val="36"/>
        </w:rPr>
      </w:pPr>
      <w:r w:rsidRPr="003A5A7F">
        <w:rPr>
          <w:b/>
          <w:sz w:val="34"/>
        </w:rPr>
        <w:t>on  Desktop Grids</w:t>
      </w:r>
    </w:p>
    <w:p w:rsidR="003A5A7F" w:rsidRDefault="003A5A7F" w:rsidP="003A5A7F">
      <w:pPr>
        <w:jc w:val="center"/>
      </w:pPr>
      <w:r>
        <w:t>Ramon P. Ayco Jr.  and Jaderick  P. Pabico</w:t>
      </w:r>
    </w:p>
    <w:p w:rsidR="003A5A7F" w:rsidRDefault="003A5A7F" w:rsidP="003A5A7F">
      <w:r>
        <w:t>1    Introduction</w:t>
      </w:r>
    </w:p>
    <w:p w:rsidR="003A5A7F" w:rsidRDefault="003A5A7F" w:rsidP="003A5A7F">
      <w:del w:id="0" w:author="Edr 1143" w:date="2011-08-14T19:58:00Z">
        <w:r w:rsidDel="00E71426">
          <w:delText>Today,  t</w:delText>
        </w:r>
      </w:del>
      <w:ins w:id="1" w:author="Edr 1143" w:date="2011-08-14T19:58:00Z">
        <w:r w:rsidR="00E71426">
          <w:t>T</w:t>
        </w:r>
      </w:ins>
      <w:r>
        <w:t xml:space="preserve">he  world has become </w:t>
      </w:r>
      <w:ins w:id="2" w:author="Edr 1143" w:date="2011-08-14T19:58:00Z">
        <w:r w:rsidR="00E71426">
          <w:t xml:space="preserve">more </w:t>
        </w:r>
      </w:ins>
      <w:r>
        <w:t xml:space="preserve">complexed  and  </w:t>
      </w:r>
      <w:del w:id="3" w:author="Edr 1143" w:date="2011-08-14T19:58:00Z">
        <w:r w:rsidDel="00E71426">
          <w:delText xml:space="preserve">more </w:delText>
        </w:r>
      </w:del>
      <w:r>
        <w:t xml:space="preserve">demanding that </w:t>
      </w:r>
      <w:commentRangeStart w:id="4"/>
      <w:r>
        <w:t>we</w:t>
      </w:r>
      <w:commentRangeEnd w:id="4"/>
      <w:r w:rsidR="00E71426">
        <w:rPr>
          <w:rStyle w:val="CommentReference"/>
        </w:rPr>
        <w:commentReference w:id="4"/>
      </w:r>
      <w:r>
        <w:t xml:space="preserve"> are finding it difficult keeping up without relying on computers. Many of our important tasks  (e</w:t>
      </w:r>
      <w:ins w:id="5" w:author="Edr 1143" w:date="2011-08-14T19:58:00Z">
        <w:r w:rsidR="00E71426">
          <w:t>.</w:t>
        </w:r>
      </w:ins>
      <w:r>
        <w:t xml:space="preserve">g.  </w:t>
      </w:r>
      <w:r w:rsidR="008E1A65">
        <w:t>weather  forecasting,  data-banking, surveil</w:t>
      </w:r>
      <w:del w:id="6" w:author="Edr 1143" w:date="2011-08-15T03:59:00Z">
        <w:r w:rsidR="008E1A65" w:rsidDel="000B47C5">
          <w:delText xml:space="preserve">- </w:delText>
        </w:r>
      </w:del>
      <w:r w:rsidR="008E1A65">
        <w:t xml:space="preserve">lance, different simulations, etc.)  </w:t>
      </w:r>
      <w:r>
        <w:t xml:space="preserve">are being </w:t>
      </w:r>
      <w:del w:id="7" w:author="Edr 1143" w:date="2011-08-14T19:59:00Z">
        <w:r w:rsidDel="00F74C9A">
          <w:delText xml:space="preserve">depended </w:delText>
        </w:r>
      </w:del>
      <w:commentRangeStart w:id="8"/>
      <w:ins w:id="9" w:author="Edr 1143" w:date="2011-08-14T19:59:00Z">
        <w:r w:rsidR="00F74C9A">
          <w:t>implemented</w:t>
        </w:r>
        <w:r w:rsidR="00F74C9A">
          <w:t xml:space="preserve"> </w:t>
        </w:r>
      </w:ins>
      <w:r>
        <w:t xml:space="preserve">on them for the </w:t>
      </w:r>
      <w:commentRangeStart w:id="10"/>
      <w:r>
        <w:t>sole</w:t>
      </w:r>
      <w:commentRangeEnd w:id="10"/>
      <w:r w:rsidR="00F74C9A">
        <w:rPr>
          <w:rStyle w:val="CommentReference"/>
        </w:rPr>
        <w:commentReference w:id="10"/>
      </w:r>
      <w:r>
        <w:t xml:space="preserve"> reason of finishing them within the shortest possible time</w:t>
      </w:r>
      <w:ins w:id="11" w:author="Edr 1143" w:date="2011-08-14T19:59:00Z">
        <w:r w:rsidR="00F74C9A">
          <w:t>,</w:t>
        </w:r>
      </w:ins>
      <w:r>
        <w:t xml:space="preserve"> </w:t>
      </w:r>
      <w:del w:id="12" w:author="Edr 1143" w:date="2011-08-14T19:59:00Z">
        <w:r w:rsidDel="00F74C9A">
          <w:delText xml:space="preserve">and </w:delText>
        </w:r>
      </w:del>
      <w:r>
        <w:t>achieving efficiency beyond the intellectual and physical  capabilities of men.</w:t>
      </w:r>
      <w:commentRangeEnd w:id="8"/>
      <w:r w:rsidR="00F74C9A">
        <w:rPr>
          <w:rStyle w:val="CommentReference"/>
        </w:rPr>
        <w:commentReference w:id="8"/>
      </w:r>
    </w:p>
    <w:p w:rsidR="003A5A7F" w:rsidRDefault="003A5A7F" w:rsidP="003A5A7F">
      <w:r>
        <w:t>However, many of today’s scientific applications per</w:t>
      </w:r>
      <w:del w:id="13" w:author="Edr 1143" w:date="2011-08-15T01:00:00Z">
        <w:r w:rsidDel="009E5C11">
          <w:delText xml:space="preserve">- </w:delText>
        </w:r>
      </w:del>
      <w:r>
        <w:t xml:space="preserve">form best by using the combined </w:t>
      </w:r>
      <w:ins w:id="14" w:author="Edr 1143" w:date="2011-08-14T20:01:00Z">
        <w:r w:rsidR="00F74C9A">
          <w:t>computing</w:t>
        </w:r>
      </w:ins>
      <w:r>
        <w:t xml:space="preserve"> powers of </w:t>
      </w:r>
      <w:commentRangeStart w:id="15"/>
      <w:r>
        <w:t>more than one  computer  processor</w:t>
      </w:r>
      <w:commentRangeEnd w:id="15"/>
      <w:r w:rsidR="00D62AEF">
        <w:rPr>
          <w:rStyle w:val="CommentReference"/>
        </w:rPr>
        <w:commentReference w:id="15"/>
      </w:r>
      <w:r>
        <w:t>.     These  applications  easily obtain   solutions   to  problems  by  simultaneously  ex</w:t>
      </w:r>
      <w:del w:id="16" w:author="Edr 1143" w:date="2011-08-15T01:01:00Z">
        <w:r w:rsidDel="007B1D91">
          <w:delText xml:space="preserve">- </w:delText>
        </w:r>
      </w:del>
      <w:r>
        <w:t>ecuting  stages  of the  solving  process  [2] and,   thus, are commonly called as parallel  scientific applications. Among  these  applications are  those  which are  called Embarrassingly Parallel  applications.  These  applica</w:t>
      </w:r>
      <w:del w:id="17" w:author="Edr 1143" w:date="2011-08-15T01:01:00Z">
        <w:r w:rsidDel="007B1D91">
          <w:delText xml:space="preserve">- </w:delText>
        </w:r>
      </w:del>
      <w:r>
        <w:t xml:space="preserve">tions contain  loops with large numbers  of independent iterations that are computationally intensive  [6]. </w:t>
      </w:r>
      <w:r w:rsidR="008E1A65">
        <w:t xml:space="preserve">This means that they require the use of extremely  fast and powerful  computers  with  multiple  </w:t>
      </w:r>
      <w:proofErr w:type="gramStart"/>
      <w:r w:rsidR="008E1A65">
        <w:t>number</w:t>
      </w:r>
      <w:proofErr w:type="gramEnd"/>
      <w:r w:rsidR="008E1A65">
        <w:t xml:space="preserve">  of proces</w:t>
      </w:r>
      <w:del w:id="18" w:author="Edr 1143" w:date="2011-08-15T04:00:00Z">
        <w:r w:rsidR="008E1A65" w:rsidDel="000B47C5">
          <w:delText xml:space="preserve">- </w:delText>
        </w:r>
      </w:del>
      <w:r w:rsidR="008E1A65">
        <w:t>sors to work properly  and efficiently.</w:t>
      </w:r>
    </w:p>
    <w:p w:rsidR="003A5A7F" w:rsidDel="00F74C9A" w:rsidRDefault="003A5A7F" w:rsidP="003A5A7F">
      <w:pPr>
        <w:rPr>
          <w:del w:id="19" w:author="Edr 1143" w:date="2011-08-14T20:03:00Z"/>
        </w:rPr>
      </w:pPr>
    </w:p>
    <w:p w:rsidR="003A5A7F" w:rsidDel="00F74C9A" w:rsidRDefault="003A5A7F" w:rsidP="003A5A7F">
      <w:pPr>
        <w:rPr>
          <w:del w:id="20" w:author="Edr 1143" w:date="2011-08-14T20:03:00Z"/>
        </w:rPr>
      </w:pPr>
    </w:p>
    <w:p w:rsidR="003A5A7F" w:rsidRDefault="003A5A7F" w:rsidP="003A5A7F">
      <w:commentRangeStart w:id="21"/>
      <w:r>
        <w:t>Super-computers</w:t>
      </w:r>
      <w:commentRangeEnd w:id="21"/>
      <w:r w:rsidR="00637AC1">
        <w:rPr>
          <w:rStyle w:val="CommentReference"/>
        </w:rPr>
        <w:commentReference w:id="21"/>
      </w:r>
      <w:r>
        <w:t xml:space="preserve"> are capable of handling such appli- cations  due to their  collection  of </w:t>
      </w:r>
      <w:commentRangeStart w:id="22"/>
      <w:r>
        <w:t xml:space="preserve">specialized  (that  is, non-standard) features </w:t>
      </w:r>
      <w:commentRangeEnd w:id="22"/>
      <w:r w:rsidR="00D62AEF">
        <w:rPr>
          <w:rStyle w:val="CommentReference"/>
        </w:rPr>
        <w:commentReference w:id="22"/>
      </w:r>
      <w:r>
        <w:t xml:space="preserve"> [5], but  these </w:t>
      </w:r>
      <w:commentRangeStart w:id="23"/>
      <w:r>
        <w:t>super-computers</w:t>
      </w:r>
      <w:commentRangeEnd w:id="23"/>
      <w:r w:rsidR="00637AC1">
        <w:rPr>
          <w:rStyle w:val="CommentReference"/>
        </w:rPr>
        <w:commentReference w:id="23"/>
      </w:r>
      <w:r>
        <w:t xml:space="preserve"> are  highly  expensive.   Fortunately, the  Desktop  Grid (DG)  offers a </w:t>
      </w:r>
      <w:del w:id="24" w:author="Edr 1143" w:date="2011-08-14T20:07:00Z">
        <w:r w:rsidDel="00D62AEF">
          <w:delText xml:space="preserve">cheap and </w:delText>
        </w:r>
      </w:del>
      <w:r>
        <w:t>remarkable computing  power that also enables  people to solve computationally in</w:t>
      </w:r>
      <w:del w:id="25" w:author="Edr 1143" w:date="2011-08-15T01:01:00Z">
        <w:r w:rsidDel="007B1D91">
          <w:delText xml:space="preserve">- </w:delText>
        </w:r>
      </w:del>
      <w:r>
        <w:t>tensive tasks in a well-organized,  reliable</w:t>
      </w:r>
      <w:ins w:id="26" w:author="Edr 1143" w:date="2011-08-14T20:08:00Z">
        <w:r w:rsidR="00D62AEF">
          <w:t>,</w:t>
        </w:r>
      </w:ins>
      <w:r>
        <w:t xml:space="preserve"> and fast way</w:t>
      </w:r>
      <w:ins w:id="27" w:author="Edr 1143" w:date="2011-08-14T20:08:00Z">
        <w:r w:rsidR="00D62AEF">
          <w:t>, but at a lower cost</w:t>
        </w:r>
      </w:ins>
      <w:r>
        <w:t xml:space="preserve"> [7].</w:t>
      </w:r>
    </w:p>
    <w:p w:rsidR="003A5A7F" w:rsidDel="00D62AEF" w:rsidRDefault="003A5A7F" w:rsidP="003A5A7F">
      <w:pPr>
        <w:rPr>
          <w:del w:id="28" w:author="Edr 1143" w:date="2011-08-14T20:08:00Z"/>
        </w:rPr>
      </w:pPr>
    </w:p>
    <w:p w:rsidR="003A5A7F" w:rsidDel="00D62AEF" w:rsidRDefault="003A5A7F" w:rsidP="003A5A7F">
      <w:pPr>
        <w:rPr>
          <w:del w:id="29" w:author="Edr 1143" w:date="2011-08-14T20:08:00Z"/>
        </w:rPr>
      </w:pPr>
    </w:p>
    <w:p w:rsidR="003A5A7F" w:rsidRDefault="003A5A7F" w:rsidP="003A5A7F">
      <w:commentRangeStart w:id="30"/>
      <w:del w:id="31" w:author="Edr 1143" w:date="2011-08-14T20:08:00Z">
        <w:r w:rsidDel="00D62AEF">
          <w:delText xml:space="preserve">But </w:delText>
        </w:r>
      </w:del>
      <w:commentRangeEnd w:id="30"/>
      <w:r w:rsidR="00D62AEF">
        <w:rPr>
          <w:rStyle w:val="CommentReference"/>
        </w:rPr>
        <w:commentReference w:id="30"/>
      </w:r>
      <w:del w:id="32" w:author="Edr 1143" w:date="2011-08-14T20:08:00Z">
        <w:r w:rsidDel="00D62AEF">
          <w:delText>still</w:delText>
        </w:r>
      </w:del>
      <w:ins w:id="33" w:author="Edr 1143" w:date="2011-08-14T20:08:00Z">
        <w:r w:rsidR="00D62AEF">
          <w:t>However</w:t>
        </w:r>
      </w:ins>
      <w:r>
        <w:t>, efficiency is not guaranteed by simply hav- ing a powerful  computing  infrastructure such  as  the DG.  Without a system  that properly  distributes the tasks  to the  computer processors,  a parallel  scientific application may  result  to  a performance  degradation where</w:t>
      </w:r>
      <w:ins w:id="34" w:author="Edr 1143" w:date="2011-08-14T20:09:00Z">
        <w:r w:rsidR="00D62AEF">
          <w:t>in</w:t>
        </w:r>
      </w:ins>
      <w:r>
        <w:t xml:space="preserve"> the available  resources are not fully utilized.</w:t>
      </w:r>
    </w:p>
    <w:p w:rsidR="003A5A7F" w:rsidRDefault="003A5A7F" w:rsidP="003A5A7F">
      <w:r>
        <w:t xml:space="preserve">To </w:t>
      </w:r>
      <w:del w:id="35" w:author="Edr 1143" w:date="2011-08-14T20:09:00Z">
        <w:r w:rsidDel="00D62AEF">
          <w:delText xml:space="preserve">solve </w:delText>
        </w:r>
      </w:del>
      <w:ins w:id="36" w:author="Edr 1143" w:date="2011-08-14T20:09:00Z">
        <w:r w:rsidR="00D62AEF">
          <w:t xml:space="preserve">address </w:t>
        </w:r>
      </w:ins>
      <w:r>
        <w:t>this  problem,  various  Loop Scheduling  al- gorithms have been designed by researchers.  These algorithms   aim  to  optimize  Embarrassingly Parallel scientific  applications by  effectively  scheduling  n  in- dependent iterations to a set of p processors [8].</w:t>
      </w:r>
    </w:p>
    <w:p w:rsidR="003A5A7F" w:rsidRDefault="003A5A7F" w:rsidP="003A5A7F"/>
    <w:p w:rsidR="003A5A7F" w:rsidRDefault="003A5A7F" w:rsidP="003A5A7F"/>
    <w:p w:rsidR="003A5A7F" w:rsidRDefault="003A5A7F" w:rsidP="003A5A7F">
      <w:r>
        <w:t xml:space="preserve">In this  study,  </w:t>
      </w:r>
      <w:commentRangeStart w:id="37"/>
      <w:r>
        <w:t xml:space="preserve">the  </w:t>
      </w:r>
      <w:commentRangeEnd w:id="37"/>
      <w:r w:rsidR="00D62AEF">
        <w:rPr>
          <w:rStyle w:val="CommentReference"/>
        </w:rPr>
        <w:commentReference w:id="37"/>
      </w:r>
      <w:r>
        <w:t xml:space="preserve">Loop Scheduling  algorithms  have been implemented </w:t>
      </w:r>
      <w:del w:id="38" w:author="Edr 1143" w:date="2011-08-14T20:15:00Z">
        <w:r w:rsidDel="0087205A">
          <w:delText xml:space="preserve">on DGs with 10 varying  number  of computers  (2, 4, 6, 8, 10, 12, 14, 16, 18, and  20) us- ing </w:delText>
        </w:r>
      </w:del>
      <w:ins w:id="39" w:author="Edr 1143" w:date="2011-08-14T20:16:00Z">
        <w:r w:rsidR="0087205A">
          <w:t>to</w:t>
        </w:r>
      </w:ins>
      <w:ins w:id="40" w:author="Edr 1143" w:date="2011-08-14T20:15:00Z">
        <w:r w:rsidR="0087205A">
          <w:t xml:space="preserve"> </w:t>
        </w:r>
      </w:ins>
      <w:r>
        <w:t xml:space="preserve">an </w:t>
      </w:r>
      <w:del w:id="41" w:author="Edr 1143" w:date="2011-08-14T20:15:00Z">
        <w:r w:rsidDel="0087205A">
          <w:delText xml:space="preserve">embarrassingly </w:delText>
        </w:r>
      </w:del>
      <w:commentRangeStart w:id="42"/>
      <w:ins w:id="43" w:author="Edr 1143" w:date="2011-08-14T20:15:00Z">
        <w:r w:rsidR="0087205A">
          <w:t>E</w:t>
        </w:r>
        <w:r w:rsidR="0087205A">
          <w:t xml:space="preserve">mbarrassingly </w:t>
        </w:r>
      </w:ins>
      <w:del w:id="44" w:author="Edr 1143" w:date="2011-08-14T20:15:00Z">
        <w:r w:rsidDel="0087205A">
          <w:delText xml:space="preserve">parallel  </w:delText>
        </w:r>
      </w:del>
      <w:ins w:id="45" w:author="Edr 1143" w:date="2011-08-14T20:15:00Z">
        <w:r w:rsidR="0087205A">
          <w:t>P</w:t>
        </w:r>
        <w:r w:rsidR="0087205A">
          <w:t xml:space="preserve">arallel  </w:t>
        </w:r>
        <w:commentRangeEnd w:id="42"/>
        <w:r w:rsidR="0087205A">
          <w:rPr>
            <w:rStyle w:val="CommentReference"/>
          </w:rPr>
          <w:commentReference w:id="42"/>
        </w:r>
      </w:ins>
      <w:r>
        <w:t xml:space="preserve">application </w:t>
      </w:r>
      <w:ins w:id="46" w:author="Edr 1143" w:date="2011-08-14T20:17:00Z">
        <w:r w:rsidR="0087205A">
          <w:t>on</w:t>
        </w:r>
      </w:ins>
      <w:ins w:id="47" w:author="Edr 1143" w:date="2011-08-14T20:16:00Z">
        <w:r w:rsidR="0087205A">
          <w:t xml:space="preserve"> </w:t>
        </w:r>
        <w:r w:rsidR="0087205A">
          <w:t xml:space="preserve">DGs with varying  number  of computers  (2, 4, 6, 8, 10, 12, 14, 16, 18, and  20) us- ing </w:t>
        </w:r>
      </w:ins>
      <w:r>
        <w:t xml:space="preserve">as test  bed </w:t>
      </w:r>
      <w:del w:id="48" w:author="Edr 1143" w:date="2011-08-14T20:18:00Z">
        <w:r w:rsidDel="0087205A">
          <w:delText xml:space="preserve">on  </w:delText>
        </w:r>
      </w:del>
      <w:commentRangeStart w:id="49"/>
      <w:ins w:id="50" w:author="Edr 1143" w:date="2011-08-14T20:18:00Z">
        <w:r w:rsidR="0087205A">
          <w:t>for</w:t>
        </w:r>
        <w:commentRangeEnd w:id="49"/>
        <w:r w:rsidR="0087205A">
          <w:rPr>
            <w:rStyle w:val="CommentReference"/>
          </w:rPr>
          <w:commentReference w:id="49"/>
        </w:r>
        <w:r w:rsidR="0087205A">
          <w:t xml:space="preserve">  </w:t>
        </w:r>
      </w:ins>
      <w:r>
        <w:t xml:space="preserve">four  different  scenarios  with  varying  distribution of task  execution  times.  </w:t>
      </w:r>
      <w:del w:id="51" w:author="Edr 1143" w:date="2011-08-14T20:19:00Z">
        <w:r w:rsidDel="0087205A">
          <w:delText>Then,  a</w:delText>
        </w:r>
      </w:del>
      <w:ins w:id="52" w:author="Edr 1143" w:date="2011-08-14T20:19:00Z">
        <w:r w:rsidR="0087205A">
          <w:t>A</w:t>
        </w:r>
      </w:ins>
      <w:r>
        <w:t xml:space="preserve">fter  four replications of the implementations, </w:t>
      </w:r>
      <w:commentRangeStart w:id="53"/>
      <w:r>
        <w:t xml:space="preserve">their  </w:t>
      </w:r>
      <w:commentRangeEnd w:id="53"/>
      <w:r w:rsidR="0087205A">
        <w:rPr>
          <w:rStyle w:val="CommentReference"/>
        </w:rPr>
        <w:commentReference w:id="53"/>
      </w:r>
      <w:r>
        <w:t>performances  have been compared.</w:t>
      </w:r>
    </w:p>
    <w:p w:rsidR="003A5A7F" w:rsidDel="0087205A" w:rsidRDefault="003A5A7F" w:rsidP="003A5A7F">
      <w:pPr>
        <w:rPr>
          <w:del w:id="54" w:author="Edr 1143" w:date="2011-08-14T20:20:00Z"/>
        </w:rPr>
      </w:pPr>
    </w:p>
    <w:p w:rsidR="003A5A7F" w:rsidDel="0087205A" w:rsidRDefault="003A5A7F" w:rsidP="003A5A7F">
      <w:pPr>
        <w:rPr>
          <w:del w:id="55" w:author="Edr 1143" w:date="2011-08-14T20:20:00Z"/>
        </w:rPr>
      </w:pPr>
    </w:p>
    <w:p w:rsidR="003A5A7F" w:rsidRDefault="003A5A7F" w:rsidP="003A5A7F">
      <w:commentRangeStart w:id="56"/>
      <w:r>
        <w:t>2</w:t>
      </w:r>
      <w:commentRangeEnd w:id="56"/>
      <w:r w:rsidR="00637AC1">
        <w:rPr>
          <w:rStyle w:val="CommentReference"/>
        </w:rPr>
        <w:commentReference w:id="56"/>
      </w:r>
      <w:r>
        <w:t xml:space="preserve">    Review of Literature</w:t>
      </w:r>
      <w:ins w:id="57" w:author="Edr 1143" w:date="2011-08-15T00:32:00Z">
        <w:r w:rsidR="00637AC1">
          <w:t xml:space="preserve"> </w:t>
        </w:r>
      </w:ins>
    </w:p>
    <w:p w:rsidR="003A5A7F" w:rsidDel="0087205A" w:rsidRDefault="003A5A7F" w:rsidP="003A5A7F">
      <w:pPr>
        <w:rPr>
          <w:del w:id="58" w:author="Edr 1143" w:date="2011-08-14T20:20:00Z"/>
        </w:rPr>
      </w:pPr>
    </w:p>
    <w:p w:rsidR="003A5A7F" w:rsidRDefault="003A5A7F" w:rsidP="003A5A7F">
      <w:r>
        <w:t>2.1     The Desktop Grid</w:t>
      </w:r>
    </w:p>
    <w:p w:rsidR="003A5A7F" w:rsidRDefault="003A5A7F" w:rsidP="003A5A7F"/>
    <w:p w:rsidR="003A5A7F" w:rsidRDefault="003A5A7F" w:rsidP="003A5A7F">
      <w:r>
        <w:t xml:space="preserve">Originally,  the Grid  research  aimed to create  a sys- tem where anyone can donate  resources to it, and </w:t>
      </w:r>
      <w:del w:id="59" w:author="Edr 1143" w:date="2011-08-14T20:23:00Z">
        <w:r w:rsidDel="00F106A1">
          <w:delText xml:space="preserve">any- one can </w:delText>
        </w:r>
      </w:del>
      <w:r>
        <w:t xml:space="preserve">dynamically  claim resources from it according to their  needs,  </w:t>
      </w:r>
      <w:commentRangeStart w:id="60"/>
      <w:r>
        <w:t xml:space="preserve">e.g.  </w:t>
      </w:r>
      <w:commentRangeEnd w:id="60"/>
      <w:r w:rsidR="00F106A1">
        <w:rPr>
          <w:rStyle w:val="CommentReference"/>
        </w:rPr>
        <w:commentReference w:id="60"/>
      </w:r>
      <w:r>
        <w:t xml:space="preserve">in solving computationally inten- sive tasks.   However,  </w:t>
      </w:r>
      <w:del w:id="61" w:author="Edr 1143" w:date="2011-08-14T20:30:00Z">
        <w:r w:rsidDel="00693629">
          <w:delText xml:space="preserve">these  </w:delText>
        </w:r>
      </w:del>
      <w:ins w:id="62" w:author="Edr 1143" w:date="2011-08-14T20:30:00Z">
        <w:r w:rsidR="00693629">
          <w:t xml:space="preserve">this </w:t>
        </w:r>
      </w:ins>
      <w:r>
        <w:t>two</w:t>
      </w:r>
      <w:ins w:id="63" w:author="Edr 1143" w:date="2011-08-14T20:36:00Z">
        <w:r w:rsidR="00E35701">
          <w:t>-</w:t>
        </w:r>
      </w:ins>
      <w:r>
        <w:t>fold aim  has  been not yet fully achieved.</w:t>
      </w:r>
    </w:p>
    <w:p w:rsidR="003A5A7F" w:rsidDel="00693629" w:rsidRDefault="003A5A7F" w:rsidP="003A5A7F">
      <w:pPr>
        <w:rPr>
          <w:del w:id="64" w:author="Edr 1143" w:date="2011-08-14T20:31:00Z"/>
        </w:rPr>
      </w:pPr>
    </w:p>
    <w:p w:rsidR="003A5A7F" w:rsidDel="00693629" w:rsidRDefault="003A5A7F" w:rsidP="003A5A7F">
      <w:pPr>
        <w:rPr>
          <w:del w:id="65" w:author="Edr 1143" w:date="2011-08-14T20:31:00Z"/>
        </w:rPr>
      </w:pPr>
    </w:p>
    <w:p w:rsidR="003A5A7F" w:rsidRDefault="003A5A7F" w:rsidP="003A5A7F">
      <w:r>
        <w:t xml:space="preserve">Right now, </w:t>
      </w:r>
      <w:del w:id="66" w:author="Edr 1143" w:date="2011-08-14T20:31:00Z">
        <w:r w:rsidDel="00693629">
          <w:delText xml:space="preserve">there  are </w:delText>
        </w:r>
      </w:del>
      <w:del w:id="67" w:author="Edr 1143" w:date="2011-08-14T20:35:00Z">
        <w:r w:rsidDel="00E35701">
          <w:delText xml:space="preserve">two trends  in </w:delText>
        </w:r>
      </w:del>
      <w:r>
        <w:t>the development of DG  systems</w:t>
      </w:r>
      <w:ins w:id="68" w:author="Edr 1143" w:date="2011-08-14T20:37:00Z">
        <w:r w:rsidR="00E35701">
          <w:t xml:space="preserve"> follows two different trends with </w:t>
        </w:r>
        <w:r w:rsidR="00E35701">
          <w:t>respect</w:t>
        </w:r>
        <w:r w:rsidR="00E35701">
          <w:t xml:space="preserve"> to the aforementioned aim</w:t>
        </w:r>
      </w:ins>
      <w:r>
        <w:t xml:space="preserve">.    </w:t>
      </w:r>
      <w:ins w:id="69" w:author="Edr 1143" w:date="2011-08-14T20:37:00Z">
        <w:r w:rsidR="00E35701">
          <w:t>In the first tr</w:t>
        </w:r>
      </w:ins>
      <w:ins w:id="70" w:author="Edr 1143" w:date="2011-08-14T20:38:00Z">
        <w:r w:rsidR="00E35701">
          <w:t>e</w:t>
        </w:r>
      </w:ins>
      <w:ins w:id="71" w:author="Edr 1143" w:date="2011-08-14T20:37:00Z">
        <w:r w:rsidR="00E35701">
          <w:t xml:space="preserve">nd, </w:t>
        </w:r>
      </w:ins>
      <w:del w:id="72" w:author="Edr 1143" w:date="2011-08-14T20:38:00Z">
        <w:r w:rsidDel="00AB12E4">
          <w:delText xml:space="preserve">Either  it  </w:delText>
        </w:r>
      </w:del>
      <w:ins w:id="73" w:author="Edr 1143" w:date="2011-08-14T20:38:00Z">
        <w:r w:rsidR="00AB12E4">
          <w:t xml:space="preserve">DG systems </w:t>
        </w:r>
      </w:ins>
      <w:r>
        <w:t xml:space="preserve">could  be  accessed  by  </w:t>
      </w:r>
      <w:del w:id="74" w:author="Edr 1143" w:date="2011-08-14T20:33:00Z">
        <w:r w:rsidDel="00E35701">
          <w:delText xml:space="preserve">lots of </w:delText>
        </w:r>
      </w:del>
      <w:ins w:id="75" w:author="Edr 1143" w:date="2011-08-14T20:33:00Z">
        <w:r w:rsidR="00E35701">
          <w:t xml:space="preserve">many </w:t>
        </w:r>
      </w:ins>
      <w:r>
        <w:t>users  but  not  anyone  can  bring  resources  into  it</w:t>
      </w:r>
      <w:ins w:id="76" w:author="Edr 1143" w:date="2011-08-14T20:38:00Z">
        <w:r w:rsidR="00AB12E4">
          <w:t>. Conversely,</w:t>
        </w:r>
      </w:ins>
      <w:ins w:id="77" w:author="Edr 1143" w:date="2011-08-14T20:39:00Z">
        <w:r w:rsidR="00AB12E4">
          <w:t xml:space="preserve"> in the second trend, </w:t>
        </w:r>
      </w:ins>
      <w:ins w:id="78" w:author="Edr 1143" w:date="2011-08-14T20:40:00Z">
        <w:r w:rsidR="00AB12E4">
          <w:t>anyone can bring resources in the Grid systems</w:t>
        </w:r>
      </w:ins>
      <w:r>
        <w:t>,</w:t>
      </w:r>
      <w:ins w:id="79" w:author="Edr 1143" w:date="2011-08-14T20:40:00Z">
        <w:r w:rsidR="00AB12E4">
          <w:t xml:space="preserve"> but </w:t>
        </w:r>
      </w:ins>
      <w:del w:id="80" w:author="Edr 1143" w:date="2011-08-14T20:39:00Z">
        <w:r w:rsidDel="00AB12E4">
          <w:delText xml:space="preserve"> </w:delText>
        </w:r>
      </w:del>
      <w:ins w:id="81" w:author="Edr 1143" w:date="2011-08-14T20:40:00Z">
        <w:r w:rsidR="00AB12E4">
          <w:t>not everyone can access them.</w:t>
        </w:r>
      </w:ins>
      <w:del w:id="82" w:author="Edr 1143" w:date="2011-08-14T20:39:00Z">
        <w:r w:rsidDel="00AB12E4">
          <w:delText>or vice versa</w:delText>
        </w:r>
      </w:del>
      <w:r>
        <w:t xml:space="preserve">.  </w:t>
      </w:r>
      <w:del w:id="83" w:author="Edr 1143" w:date="2011-08-14T20:40:00Z">
        <w:r w:rsidDel="00AB12E4">
          <w:delText>Anyhow</w:delText>
        </w:r>
      </w:del>
      <w:del w:id="84" w:author="Edr 1143" w:date="2011-08-14T20:41:00Z">
        <w:r w:rsidDel="00AB12E4">
          <w:delText>,  d</w:delText>
        </w:r>
      </w:del>
      <w:ins w:id="85" w:author="Edr 1143" w:date="2011-08-14T20:42:00Z">
        <w:r w:rsidR="00AB12E4">
          <w:t>Nonetheless, d</w:t>
        </w:r>
      </w:ins>
      <w:r>
        <w:t>espite  not  attaining the  two original  aim</w:t>
      </w:r>
      <w:ins w:id="86" w:author="Edr 1143" w:date="2011-08-14T20:41:00Z">
        <w:r w:rsidR="00AB12E4">
          <w:t>s</w:t>
        </w:r>
      </w:ins>
      <w:r>
        <w:t xml:space="preserve"> of the  Grid,  the  DGs today  still offer re- markable  computing  power that is </w:t>
      </w:r>
      <w:del w:id="87" w:author="Edr 1143" w:date="2011-08-14T20:42:00Z">
        <w:r w:rsidDel="00AB12E4">
          <w:delText xml:space="preserve">required  </w:delText>
        </w:r>
      </w:del>
      <w:ins w:id="88" w:author="Edr 1143" w:date="2011-08-14T20:42:00Z">
        <w:r w:rsidR="00AB12E4">
          <w:t xml:space="preserve">necessary </w:t>
        </w:r>
      </w:ins>
      <w:r>
        <w:t>to perform</w:t>
      </w:r>
      <w:ins w:id="89" w:author="Edr 1143" w:date="2011-08-14T20:43:00Z">
        <w:r w:rsidR="00AB12E4">
          <w:t>ing</w:t>
        </w:r>
      </w:ins>
      <w:r>
        <w:t xml:space="preserve"> computationally intensive  applications.</w:t>
      </w:r>
    </w:p>
    <w:p w:rsidR="003A5A7F" w:rsidDel="003D2B58" w:rsidRDefault="003A5A7F" w:rsidP="003A5A7F">
      <w:pPr>
        <w:rPr>
          <w:del w:id="90" w:author="Edr 1143" w:date="2011-08-14T20:46:00Z"/>
        </w:rPr>
      </w:pPr>
    </w:p>
    <w:p w:rsidR="003A5A7F" w:rsidRDefault="003A5A7F" w:rsidP="003A5A7F"/>
    <w:p w:rsidR="003A5A7F" w:rsidRDefault="003A5A7F" w:rsidP="003A5A7F">
      <w:r>
        <w:t xml:space="preserve">The  DG  concept  </w:t>
      </w:r>
      <w:del w:id="91" w:author="Edr 1143" w:date="2011-08-14T20:43:00Z">
        <w:r w:rsidDel="003D2B58">
          <w:delText xml:space="preserve">is </w:delText>
        </w:r>
      </w:del>
      <w:ins w:id="92" w:author="Edr 1143" w:date="2011-08-14T20:43:00Z">
        <w:r w:rsidR="003D2B58">
          <w:t xml:space="preserve">was </w:t>
        </w:r>
      </w:ins>
      <w:r>
        <w:t>originally  meant to  be  imple</w:t>
      </w:r>
      <w:del w:id="93" w:author="Edr 1143" w:date="2011-08-14T20:44:00Z">
        <w:r w:rsidDel="003D2B58">
          <w:delText xml:space="preserve">- </w:delText>
        </w:r>
      </w:del>
      <w:r>
        <w:t>mented  on a world-wide scale</w:t>
      </w:r>
      <w:del w:id="94" w:author="Edr 1143" w:date="2011-08-14T20:45:00Z">
        <w:r w:rsidDel="003D2B58">
          <w:delText>.  B</w:delText>
        </w:r>
      </w:del>
      <w:ins w:id="95" w:author="Edr 1143" w:date="2011-08-14T20:45:00Z">
        <w:r w:rsidR="003D2B58">
          <w:t xml:space="preserve"> b</w:t>
        </w:r>
      </w:ins>
      <w:r>
        <w:t xml:space="preserve">ut  its advantages can also be </w:t>
      </w:r>
      <w:del w:id="96" w:author="Edr 1143" w:date="2011-08-14T20:53:00Z">
        <w:r w:rsidDel="003460F1">
          <w:delText xml:space="preserve">used </w:delText>
        </w:r>
      </w:del>
      <w:ins w:id="97" w:author="Edr 1143" w:date="2011-08-14T20:53:00Z">
        <w:r w:rsidR="003460F1">
          <w:t xml:space="preserve">useful </w:t>
        </w:r>
      </w:ins>
      <w:r>
        <w:t>for smaller scale computations, combining the power of idle computers  at an organizational level. This  type of DG is known as the  Local Desktop  Grid (LDG)  [1].</w:t>
      </w:r>
    </w:p>
    <w:p w:rsidR="003A5A7F" w:rsidRDefault="003A5A7F" w:rsidP="003A5A7F"/>
    <w:p w:rsidR="003A5A7F" w:rsidRDefault="003A5A7F" w:rsidP="003A5A7F"/>
    <w:p w:rsidR="003A5A7F" w:rsidRDefault="003A5A7F" w:rsidP="003A5A7F">
      <w:r>
        <w:t>1</w:t>
      </w:r>
    </w:p>
    <w:p w:rsidR="003A5A7F" w:rsidRDefault="003A5A7F" w:rsidP="003A5A7F">
      <w:r>
        <w:t xml:space="preserve">The LDG is </w:t>
      </w:r>
      <w:del w:id="98" w:author="Edr 1143" w:date="2011-08-14T20:58:00Z">
        <w:r w:rsidDel="00A6508B">
          <w:delText xml:space="preserve">perfect </w:delText>
        </w:r>
      </w:del>
      <w:ins w:id="99" w:author="Edr 1143" w:date="2011-08-14T20:58:00Z">
        <w:r w:rsidR="00A6508B">
          <w:t xml:space="preserve">convenient </w:t>
        </w:r>
      </w:ins>
      <w:r>
        <w:t xml:space="preserve">for small-scale scientific projects done on a certain  institutional, or even departmental, level. The computers  are connected  to a central  server to form a large computing  infrastructure. Their  com- putational powers </w:t>
      </w:r>
      <w:del w:id="100" w:author="Edr 1143" w:date="2011-08-14T23:34:00Z">
        <w:r w:rsidDel="00E86FD7">
          <w:delText xml:space="preserve">will be </w:delText>
        </w:r>
      </w:del>
      <w:ins w:id="101" w:author="Edr 1143" w:date="2011-08-14T23:34:00Z">
        <w:r w:rsidR="00E86FD7">
          <w:t xml:space="preserve">are </w:t>
        </w:r>
      </w:ins>
      <w:r>
        <w:t>combined  and  put  to good use; considering  that most  of them  are  only used for office applications, e.g. text  editing  and web browsing [7].</w:t>
      </w:r>
    </w:p>
    <w:p w:rsidR="003A5A7F" w:rsidDel="00E86FD7" w:rsidRDefault="003A5A7F" w:rsidP="003A5A7F">
      <w:pPr>
        <w:rPr>
          <w:del w:id="102" w:author="Edr 1143" w:date="2011-08-14T23:34:00Z"/>
        </w:rPr>
      </w:pPr>
    </w:p>
    <w:p w:rsidR="003A5A7F" w:rsidRDefault="003A5A7F" w:rsidP="003A5A7F">
      <w:r>
        <w:t xml:space="preserve">There   are  several  DG  systems   being  </w:t>
      </w:r>
      <w:del w:id="103" w:author="Edr 1143" w:date="2011-08-14T23:34:00Z">
        <w:r w:rsidDel="00E86FD7">
          <w:delText xml:space="preserve">put   to  </w:delText>
        </w:r>
      </w:del>
      <w:r>
        <w:t>use</w:t>
      </w:r>
      <w:ins w:id="104" w:author="Edr 1143" w:date="2011-08-14T23:34:00Z">
        <w:r w:rsidR="00E86FD7">
          <w:t>d</w:t>
        </w:r>
      </w:ins>
      <w:r>
        <w:t xml:space="preserve"> today.    The  most  widespread  of them  is the  Berke- ley Open Infrastructure for Network Computing (BOINC). BOINC  originated   </w:t>
      </w:r>
      <w:del w:id="105" w:author="Edr 1143" w:date="2011-08-14T23:34:00Z">
        <w:r w:rsidDel="00E86FD7">
          <w:delText xml:space="preserve">form  </w:delText>
        </w:r>
      </w:del>
      <w:ins w:id="106" w:author="Edr 1143" w:date="2011-08-14T23:34:00Z">
        <w:r w:rsidR="00E86FD7">
          <w:t xml:space="preserve">from </w:t>
        </w:r>
      </w:ins>
      <w:r>
        <w:t>the  SETI@home project and is currently the most popular  DG system. BOINC  can run  several  different distributed applica</w:t>
      </w:r>
      <w:del w:id="107" w:author="Edr 1143" w:date="2011-08-15T01:55:00Z">
        <w:r w:rsidDel="003330B7">
          <w:delText xml:space="preserve">- </w:delText>
        </w:r>
      </w:del>
      <w:r>
        <w:t xml:space="preserve">tions  and  yet,  enables  PC  owners  with  access to  the Internet to  join easily by  installing  a single software package  (the  BOINC  Core  Client)  and  then  decide what  projects  they  want to  support with  the  empty cycles of their  computers.  It  has now the  aggregated computational power  of more  than   250,000  partici- pants  with  about  475 </w:t>
      </w:r>
      <w:del w:id="108" w:author="Edr 1143" w:date="2011-08-15T00:32:00Z">
        <w:r w:rsidDel="00637AC1">
          <w:delText>Teraflops</w:delText>
        </w:r>
      </w:del>
      <w:ins w:id="109" w:author="Edr 1143" w:date="2011-08-15T00:32:00Z">
        <w:r w:rsidR="00637AC1">
          <w:t>Tera</w:t>
        </w:r>
        <w:r w:rsidR="00637AC1">
          <w:t>FLOPS</w:t>
        </w:r>
      </w:ins>
      <w:r>
        <w:t>,  thus,  providing  the most powerful “supercomputer”of the world.</w:t>
      </w:r>
    </w:p>
    <w:p w:rsidR="003A5A7F" w:rsidRDefault="003A5A7F" w:rsidP="003A5A7F"/>
    <w:p w:rsidR="003A5A7F" w:rsidRDefault="003A5A7F" w:rsidP="003A5A7F">
      <w:r>
        <w:t xml:space="preserve">Another  DG system currently being used is the Computer and  Automation Research  Institute  Desk- top Grid (SZTAKI  DG) of the Hungarian Academy of Sciences (MTA).  The SZTAKI DG utilizes BOINC be- cause it is a well-established  free and open source plat- form that has  already  proven  its  feasibility  and  scal- ability  and  </w:t>
      </w:r>
      <w:del w:id="110" w:author="Edr 1143" w:date="2011-08-15T00:37:00Z">
        <w:r w:rsidDel="00BF346C">
          <w:delText xml:space="preserve">it  </w:delText>
        </w:r>
      </w:del>
      <w:r>
        <w:t>provides  a stable  base  for experiments and extensions.</w:t>
      </w:r>
    </w:p>
    <w:p w:rsidR="003A5A7F" w:rsidRDefault="003A5A7F" w:rsidP="003A5A7F"/>
    <w:p w:rsidR="003A5A7F" w:rsidRDefault="003A5A7F" w:rsidP="009E5C11">
      <w:r>
        <w:t>The  basic  building  block  of the  SZTAKI  Desktop Grid  is a</w:t>
      </w:r>
      <w:ins w:id="111" w:author="Edr 1143" w:date="2011-08-15T00:38:00Z">
        <w:r w:rsidR="00BF346C">
          <w:t>n</w:t>
        </w:r>
      </w:ins>
      <w:r>
        <w:t xml:space="preserve"> LDG connecting  computer</w:t>
      </w:r>
      <w:ins w:id="112" w:author="Edr 1143" w:date="2011-08-15T00:38:00Z">
        <w:r w:rsidR="00BF346C">
          <w:t>s</w:t>
        </w:r>
      </w:ins>
      <w:r>
        <w:t xml:space="preserve"> at  the  given or</w:t>
      </w:r>
      <w:del w:id="113" w:author="Edr 1143" w:date="2011-08-15T02:06:00Z">
        <w:r w:rsidDel="00252EB3">
          <w:delText xml:space="preserve">- </w:delText>
        </w:r>
      </w:del>
      <w:r>
        <w:t>ganizational level.  SZTAKI  LDG is built  on BOINC technology  but is  oriented  for  businesses  and  insti</w:t>
      </w:r>
      <w:del w:id="114" w:author="Edr 1143" w:date="2011-08-15T02:06:00Z">
        <w:r w:rsidDel="00252EB3">
          <w:delText xml:space="preserve">- </w:delText>
        </w:r>
      </w:del>
      <w:r>
        <w:t>tutes.    In  this  context</w:t>
      </w:r>
      <w:ins w:id="115" w:author="Edr 1143" w:date="2011-08-15T00:39:00Z">
        <w:r w:rsidR="00BF346C">
          <w:t>,</w:t>
        </w:r>
      </w:ins>
      <w:r>
        <w:t xml:space="preserve">   these  DGs  are  normally  not open </w:t>
      </w:r>
      <w:del w:id="116" w:author="Edr 1143" w:date="2011-08-15T00:39:00Z">
        <w:r w:rsidDel="00BF346C">
          <w:delText xml:space="preserve">for </w:delText>
        </w:r>
      </w:del>
      <w:ins w:id="117" w:author="Edr 1143" w:date="2011-08-15T00:39:00Z">
        <w:r w:rsidR="00BF346C">
          <w:t xml:space="preserve">to </w:t>
        </w:r>
      </w:ins>
      <w:r>
        <w:t>the  public,  mostly  isolated  from the  outside by firewalls and managed  centrally.  SZTAKI  LDG fo</w:t>
      </w:r>
      <w:del w:id="118" w:author="Edr 1143" w:date="2011-08-15T02:06:00Z">
        <w:r w:rsidDel="00252EB3">
          <w:delText xml:space="preserve">- </w:delText>
        </w:r>
      </w:del>
      <w:r>
        <w:t>cuses on making  the  installation and  central  admin</w:t>
      </w:r>
      <w:del w:id="119" w:author="Edr 1143" w:date="2011-08-15T02:08:00Z">
        <w:r w:rsidDel="00252EB3">
          <w:delText xml:space="preserve">- </w:delText>
        </w:r>
      </w:del>
      <w:r>
        <w:t>istration of the  LDG  infrastructure easier  by provid</w:t>
      </w:r>
      <w:del w:id="120" w:author="Edr 1143" w:date="2011-08-15T02:09:00Z">
        <w:r w:rsidDel="00252EB3">
          <w:delText xml:space="preserve">- </w:delText>
        </w:r>
      </w:del>
      <w:r>
        <w:t>ing tools  to  help  the  creation  and  administration of projects   and  the  management  of applications.   SZ- TAKI LDG also aims to address  the security  concerns and  special needs arising  in a corporate environment by providing a default configuration  that is tailored for corporate use and configuration  options to allow faster turn  around times for computations instead  of the long term  projects  BOINC  is intended for.  SZTAKI  LDG is distributed prepackaged, so it can be easily installed using the apt tool on Debian GNU/Linux systems.  Af</w:t>
      </w:r>
      <w:del w:id="121" w:author="Edr 1143" w:date="2011-08-15T01:45:00Z">
        <w:r w:rsidDel="007208EE">
          <w:delText xml:space="preserve">- </w:delText>
        </w:r>
      </w:del>
      <w:r>
        <w:t xml:space="preserve">ter  installation the  </w:t>
      </w:r>
      <w:commentRangeStart w:id="122"/>
      <w:del w:id="123" w:author="Edr 1143" w:date="2011-08-15T00:59:00Z">
        <w:r w:rsidDel="009E5C11">
          <w:delText>boinc</w:delText>
        </w:r>
        <w:commentRangeEnd w:id="122"/>
        <w:r w:rsidR="009E5C11" w:rsidDel="009E5C11">
          <w:rPr>
            <w:rStyle w:val="CommentReference"/>
          </w:rPr>
          <w:commentReference w:id="122"/>
        </w:r>
        <w:r w:rsidDel="009E5C11">
          <w:delText xml:space="preserve"> </w:delText>
        </w:r>
      </w:del>
      <w:ins w:id="124" w:author="Edr 1143" w:date="2011-08-15T00:59:00Z">
        <w:r w:rsidR="009E5C11">
          <w:t xml:space="preserve">BOINC </w:t>
        </w:r>
      </w:ins>
      <w:r>
        <w:t>create project command  can</w:t>
      </w:r>
    </w:p>
    <w:p w:rsidR="003A5A7F" w:rsidRDefault="003A5A7F" w:rsidP="003A5A7F">
      <w:r>
        <w:t>be used to create  a new project.   This  creates  every</w:t>
      </w:r>
      <w:del w:id="125" w:author="Edr 1143" w:date="2011-08-15T00:56:00Z">
        <w:r w:rsidDel="009E5C11">
          <w:delText xml:space="preserve">- </w:delText>
        </w:r>
      </w:del>
      <w:r>
        <w:t>thing  needed  for the  project:   a working  directory, a database, an administrative user account</w:t>
      </w:r>
      <w:ins w:id="126" w:author="Edr 1143" w:date="2011-08-15T00:57:00Z">
        <w:r w:rsidR="009E5C11">
          <w:t>,</w:t>
        </w:r>
      </w:ins>
      <w:r>
        <w:t xml:space="preserve"> and  default configuration  files for the  web server  and  BOINC  to make  the  project  accessible.    Administering is done using  the  administrative user  of the  project  but  for security  reasons</w:t>
      </w:r>
      <w:ins w:id="127" w:author="Edr 1143" w:date="2011-08-15T00:57:00Z">
        <w:r w:rsidR="009E5C11">
          <w:t>,</w:t>
        </w:r>
      </w:ins>
      <w:r>
        <w:t xml:space="preserve"> not by directly  logging into it</w:t>
      </w:r>
      <w:ins w:id="128" w:author="Edr 1143" w:date="2011-08-15T00:57:00Z">
        <w:r w:rsidR="009E5C11">
          <w:t>,</w:t>
        </w:r>
      </w:ins>
      <w:r>
        <w:t xml:space="preserve"> rather</w:t>
      </w:r>
      <w:del w:id="129" w:author="Edr 1143" w:date="2011-08-15T00:57:00Z">
        <w:r w:rsidDel="009E5C11">
          <w:delText>,</w:delText>
        </w:r>
      </w:del>
      <w:ins w:id="130" w:author="Edr 1143" w:date="2011-08-15T00:57:00Z">
        <w:r w:rsidR="009E5C11">
          <w:t xml:space="preserve"> by</w:t>
        </w:r>
      </w:ins>
      <w:r>
        <w:t xml:space="preserve"> acquiring the </w:t>
      </w:r>
      <w:r>
        <w:lastRenderedPageBreak/>
        <w:t>rights of this user when needed authenti</w:t>
      </w:r>
      <w:del w:id="131" w:author="Edr 1143" w:date="2011-08-15T00:57:00Z">
        <w:r w:rsidDel="009E5C11">
          <w:delText xml:space="preserve">- </w:delText>
        </w:r>
      </w:del>
      <w:r>
        <w:t>cating  with their  own password.  The system adminis</w:t>
      </w:r>
      <w:del w:id="132" w:author="Edr 1143" w:date="2011-08-15T00:58:00Z">
        <w:r w:rsidDel="009E5C11">
          <w:delText xml:space="preserve">- </w:delText>
        </w:r>
      </w:del>
      <w:r>
        <w:t>trator can grant or revoke project administrative rights to/from users via the BOINC admin  tool.  Project  ad</w:t>
      </w:r>
      <w:del w:id="133" w:author="Edr 1143" w:date="2011-08-15T00:58:00Z">
        <w:r w:rsidDel="009E5C11">
          <w:delText>-</w:delText>
        </w:r>
      </w:del>
      <w:del w:id="134" w:author="Edr 1143" w:date="2011-08-15T01:02:00Z">
        <w:r w:rsidDel="007B1D91">
          <w:delText xml:space="preserve"> </w:delText>
        </w:r>
      </w:del>
      <w:r>
        <w:t>ministrators are allowed to install application executa</w:t>
      </w:r>
      <w:del w:id="135" w:author="Edr 1143" w:date="2011-08-15T00:58:00Z">
        <w:r w:rsidDel="009E5C11">
          <w:delText xml:space="preserve">- </w:delText>
        </w:r>
      </w:del>
      <w:r>
        <w:t xml:space="preserve">bles (master, client,  </w:t>
      </w:r>
      <w:proofErr w:type="gramStart"/>
      <w:r>
        <w:t>validator</w:t>
      </w:r>
      <w:proofErr w:type="gramEnd"/>
      <w:r>
        <w:t>), start/stop the  project</w:t>
      </w:r>
      <w:ins w:id="136" w:author="Edr 1143" w:date="2011-08-15T00:58:00Z">
        <w:r w:rsidR="009E5C11">
          <w:t>,</w:t>
        </w:r>
      </w:ins>
      <w:r>
        <w:t xml:space="preserve"> and  access the  database and  administrative pages  of the  project.    The  </w:t>
      </w:r>
      <w:del w:id="137" w:author="Edr 1143" w:date="2011-08-15T00:59:00Z">
        <w:r w:rsidDel="009E5C11">
          <w:delText xml:space="preserve">boinc </w:delText>
        </w:r>
      </w:del>
      <w:ins w:id="138" w:author="Edr 1143" w:date="2011-08-15T00:59:00Z">
        <w:r w:rsidR="009E5C11">
          <w:t>BOINC</w:t>
        </w:r>
        <w:r w:rsidR="009E5C11">
          <w:t xml:space="preserve"> </w:t>
        </w:r>
      </w:ins>
      <w:r>
        <w:t>appmgr  tool  can  be used  for automatic installation and  configuration  of packaged application binaries  that come in an archive  contain</w:t>
      </w:r>
      <w:del w:id="139" w:author="Edr 1143" w:date="2011-08-15T01:02:00Z">
        <w:r w:rsidDel="007B1D91">
          <w:delText xml:space="preserve">- </w:delText>
        </w:r>
      </w:del>
      <w:r>
        <w:t>ing an XML description (provided  by the  application developer).</w:t>
      </w:r>
    </w:p>
    <w:p w:rsidR="003A5A7F" w:rsidRDefault="003A5A7F" w:rsidP="003A5A7F"/>
    <w:p w:rsidR="003A5A7F" w:rsidRDefault="003A5A7F" w:rsidP="003A5A7F">
      <w:r>
        <w:t>The SZTAKI DG also provides the possibility of building  a  hierarchy  of LDGs.   This  means  that an organization could directly  access the  DG systems  of its  lower institutions and/or departments to  perform computations for higher organizational level projects.</w:t>
      </w:r>
    </w:p>
    <w:p w:rsidR="003A5A7F" w:rsidRDefault="003A5A7F" w:rsidP="003A5A7F"/>
    <w:p w:rsidR="003A5A7F" w:rsidRDefault="003A5A7F" w:rsidP="003A5A7F">
      <w:r>
        <w:t>In a hierarchy,  DGs on the lower level (child) can ask for work from a higher  level DG (parent).  When  the child node has less work than  resources  available,  the server  will contact a parent node  in the  hierarchical tree and request  work from it.</w:t>
      </w:r>
    </w:p>
    <w:p w:rsidR="003A5A7F" w:rsidRDefault="003A5A7F" w:rsidP="003A5A7F"/>
    <w:p w:rsidR="003A5A7F" w:rsidRDefault="003A5A7F" w:rsidP="003A5A7F"/>
    <w:p w:rsidR="003A5A7F" w:rsidRDefault="003A5A7F" w:rsidP="003A5A7F">
      <w:r>
        <w:t>Figure  1: Hierarchy  client [1]</w:t>
      </w:r>
    </w:p>
    <w:p w:rsidR="003A5A7F" w:rsidRDefault="003A5A7F" w:rsidP="003A5A7F"/>
    <w:p w:rsidR="003A5A7F" w:rsidRDefault="003A5A7F" w:rsidP="003A5A7F"/>
    <w:p w:rsidR="003A5A7F" w:rsidRDefault="003A5A7F" w:rsidP="003A5A7F"/>
    <w:p w:rsidR="003A5A7F" w:rsidRDefault="003A5A7F" w:rsidP="003A5A7F"/>
    <w:p w:rsidR="003A5A7F" w:rsidRDefault="003A5A7F" w:rsidP="003A5A7F">
      <w:r>
        <w:t xml:space="preserve">Hierarchical  mode is implemented by a hierarchy client,  which  is run  on  the  child  LDG  server.    This way, the  parent does not  have  to be aware  of </w:t>
      </w:r>
      <w:proofErr w:type="gramStart"/>
      <w:r>
        <w:t>the  hi</w:t>
      </w:r>
      <w:proofErr w:type="gramEnd"/>
      <w:del w:id="140" w:author="Edr 1143" w:date="2011-08-15T01:03:00Z">
        <w:r w:rsidDel="007B1D91">
          <w:delText xml:space="preserve">- </w:delText>
        </w:r>
      </w:del>
      <w:r>
        <w:t>erarchy;  it sees the  child as one powerful client.   The hierarchy  client has two sides (see Figure 1): a master side which puts retrieved work-units  in the database of the  LDG and  gets the  computed results,  and  a client side which  retrieves  work-units  from  the  parent and uploads  results  [1].</w:t>
      </w:r>
    </w:p>
    <w:p w:rsidR="003A5A7F" w:rsidDel="00D924EF" w:rsidRDefault="003A5A7F" w:rsidP="003A5A7F">
      <w:pPr>
        <w:rPr>
          <w:del w:id="141" w:author="Edr 1143" w:date="2011-08-15T02:14:00Z"/>
        </w:rPr>
      </w:pPr>
    </w:p>
    <w:p w:rsidR="003A5A7F" w:rsidDel="00D924EF" w:rsidRDefault="003A5A7F" w:rsidP="003A5A7F">
      <w:pPr>
        <w:rPr>
          <w:del w:id="142" w:author="Edr 1143" w:date="2011-08-15T02:14:00Z"/>
        </w:rPr>
      </w:pPr>
    </w:p>
    <w:p w:rsidR="003A5A7F" w:rsidRDefault="003A5A7F" w:rsidP="003A5A7F">
      <w:r>
        <w:t>2</w:t>
      </w:r>
    </w:p>
    <w:p w:rsidR="003A5A7F" w:rsidRDefault="003A5A7F" w:rsidP="003A5A7F">
      <w:r>
        <w:t>2.2     Load Balancing</w:t>
      </w:r>
    </w:p>
    <w:p w:rsidR="003A5A7F" w:rsidRDefault="003A5A7F" w:rsidP="003A5A7F"/>
    <w:p w:rsidR="003A5A7F" w:rsidRDefault="003A5A7F" w:rsidP="003A5A7F">
      <w:r>
        <w:lastRenderedPageBreak/>
        <w:t xml:space="preserve">A size-n problem  is embarrassingly parallel  if it  is composed of n independent tasks,  which when solved in parallel,  </w:t>
      </w:r>
      <w:ins w:id="143" w:author="Edr 1143" w:date="2011-08-15T01:04:00Z">
        <w:r w:rsidR="007B1D91">
          <w:t xml:space="preserve">results in </w:t>
        </w:r>
      </w:ins>
      <w:r>
        <w:t xml:space="preserve">the computation process </w:t>
      </w:r>
      <w:del w:id="144" w:author="Edr 1143" w:date="2011-08-15T01:05:00Z">
        <w:r w:rsidDel="007B1D91">
          <w:delText xml:space="preserve">achieves </w:delText>
        </w:r>
      </w:del>
      <w:ins w:id="145" w:author="Edr 1143" w:date="2011-08-15T01:05:00Z">
        <w:r w:rsidR="007B1D91">
          <w:t>achiev</w:t>
        </w:r>
        <w:r w:rsidR="007B1D91">
          <w:t>ing</w:t>
        </w:r>
        <w:r w:rsidR="007B1D91">
          <w:t xml:space="preserve"> </w:t>
        </w:r>
      </w:ins>
      <w:r>
        <w:t>a speed- up  of O(n)  with  very  little  interprocess communica</w:t>
      </w:r>
      <w:del w:id="146" w:author="Edr 1143" w:date="2011-08-15T01:04:00Z">
        <w:r w:rsidDel="007B1D91">
          <w:delText xml:space="preserve">- </w:delText>
        </w:r>
      </w:del>
      <w:r>
        <w:t>tion.   One  example  of this  is a loop with  n  indepen</w:t>
      </w:r>
      <w:del w:id="147" w:author="Edr 1143" w:date="2011-08-15T01:05:00Z">
        <w:r w:rsidDel="007B1D91">
          <w:delText xml:space="preserve">- </w:delText>
        </w:r>
      </w:del>
      <w:r>
        <w:t>dent iterations.  The  ith  loop iterate is independent if it  doesn’t  require  the  result  of the  computation of</w:t>
      </w:r>
    </w:p>
    <w:p w:rsidR="003A5A7F" w:rsidDel="007B1D91" w:rsidRDefault="003A5A7F" w:rsidP="003A5A7F">
      <w:pPr>
        <w:rPr>
          <w:del w:id="148" w:author="Edr 1143" w:date="2011-08-15T01:05:00Z"/>
        </w:rPr>
      </w:pPr>
      <w:r>
        <w:t>the  (i − 1)th  iterate, and  it does not  affect the  other</w:t>
      </w:r>
      <w:ins w:id="149" w:author="Edr 1143" w:date="2011-08-15T01:05:00Z">
        <w:r w:rsidR="007B1D91">
          <w:t xml:space="preserve"> </w:t>
        </w:r>
      </w:ins>
    </w:p>
    <w:p w:rsidR="003A5A7F" w:rsidRDefault="003A5A7F" w:rsidP="003A5A7F">
      <w:r>
        <w:t>iterates [6].</w:t>
      </w:r>
    </w:p>
    <w:p w:rsidR="003A5A7F" w:rsidDel="00593D1F" w:rsidRDefault="003A5A7F" w:rsidP="003A5A7F">
      <w:pPr>
        <w:rPr>
          <w:del w:id="150" w:author="Edr 1143" w:date="2011-08-15T02:18:00Z"/>
        </w:rPr>
      </w:pPr>
    </w:p>
    <w:p w:rsidR="003A5A7F" w:rsidDel="00593D1F" w:rsidRDefault="003A5A7F" w:rsidP="003A5A7F">
      <w:pPr>
        <w:rPr>
          <w:del w:id="151" w:author="Edr 1143" w:date="2011-08-15T02:18:00Z"/>
        </w:rPr>
      </w:pPr>
    </w:p>
    <w:p w:rsidR="003A5A7F" w:rsidRDefault="003A5A7F" w:rsidP="003A5A7F">
      <w:r>
        <w:t>To ensure efficiency of embarrassingly parallel appli</w:t>
      </w:r>
      <w:del w:id="152" w:author="Edr 1143" w:date="2011-08-15T01:05:00Z">
        <w:r w:rsidDel="004E7E6A">
          <w:delText xml:space="preserve">- </w:delText>
        </w:r>
      </w:del>
      <w:r>
        <w:t>cations,  various  loop scheduling  algorithms  have been designed  and  evaluated by several  researchers.  These algorithms   find  an  efficient policy  to  effectively  dis</w:t>
      </w:r>
      <w:del w:id="153" w:author="Edr 1143" w:date="2011-08-15T01:06:00Z">
        <w:r w:rsidDel="004E7E6A">
          <w:delText xml:space="preserve">- </w:delText>
        </w:r>
      </w:del>
      <w:r>
        <w:t>tribute the  tasks  to  the  processors  such  that few, if not none, will be idle. There  are two types of schedul</w:t>
      </w:r>
      <w:del w:id="154" w:author="Edr 1143" w:date="2011-08-15T01:06:00Z">
        <w:r w:rsidDel="000639F9">
          <w:delText xml:space="preserve">- </w:delText>
        </w:r>
      </w:del>
      <w:r>
        <w:t>ing algorithms: the static  or offline scheduling and the dynamic  or online scheduling.</w:t>
      </w:r>
    </w:p>
    <w:p w:rsidR="003A5A7F" w:rsidDel="00C770F5" w:rsidRDefault="003A5A7F" w:rsidP="003A5A7F">
      <w:pPr>
        <w:rPr>
          <w:del w:id="155" w:author="Edr 1143" w:date="2011-08-15T01:39:00Z"/>
        </w:rPr>
      </w:pPr>
    </w:p>
    <w:p w:rsidR="003A5A7F" w:rsidRDefault="003A5A7F" w:rsidP="003A5A7F"/>
    <w:p w:rsidR="003A5A7F" w:rsidRDefault="003A5A7F" w:rsidP="003A5A7F">
      <w:r>
        <w:t xml:space="preserve">In static  scheduling,  </w:t>
      </w:r>
      <w:del w:id="156" w:author="Edr 1143" w:date="2011-08-15T02:20:00Z">
        <w:r w:rsidDel="0098778B">
          <w:delText xml:space="preserve">the decision of </w:delText>
        </w:r>
      </w:del>
      <w:ins w:id="157" w:author="Edr 1143" w:date="2011-08-15T02:20:00Z">
        <w:r w:rsidR="0098778B">
          <w:t xml:space="preserve">deciding </w:t>
        </w:r>
      </w:ins>
      <w:r>
        <w:t>which processor will work on a task  is done before program  execution by the programmer. The most trivial  static  scheduling decision  for a given problem  with  n number  of tasks on a computational infrastructure with  p number  of processors,  where  p &lt;&lt; n,  is to  assign  n/p tasks  to each processor.  With  this scheduling  decision, perfor</w:t>
      </w:r>
      <w:del w:id="158" w:author="Edr 1143" w:date="2011-08-15T01:43:00Z">
        <w:r w:rsidDel="00C770F5">
          <w:delText xml:space="preserve">- </w:delText>
        </w:r>
      </w:del>
      <w:r>
        <w:t xml:space="preserve">mance degradation of the parallel  system  will happen if the actual  distribution of the task execution  times is skewed. </w:t>
      </w:r>
      <w:del w:id="159" w:author="Edr 1143" w:date="2011-08-15T01:45:00Z">
        <w:r w:rsidDel="007208EE">
          <w:delText xml:space="preserve"> And since </w:delText>
        </w:r>
      </w:del>
      <w:ins w:id="160" w:author="Edr 1143" w:date="2011-08-15T01:45:00Z">
        <w:r w:rsidR="007208EE">
          <w:t xml:space="preserve">Because </w:t>
        </w:r>
      </w:ins>
      <w:r>
        <w:t>the  assignment happened at  com- pile time, the idle processors cannot  help in computing the load of the busy ones, increasing  the realized exe- cution  time and effectively reducing  speed-up  [6].</w:t>
      </w:r>
    </w:p>
    <w:p w:rsidR="003A5A7F" w:rsidRDefault="003A5A7F" w:rsidP="003A5A7F"/>
    <w:p w:rsidR="003A5A7F" w:rsidRDefault="003A5A7F" w:rsidP="003A5A7F"/>
    <w:p w:rsidR="003A5A7F" w:rsidRDefault="003A5A7F" w:rsidP="003A5A7F">
      <w:r>
        <w:t>For this reason,  using the static  scheduling,  also re</w:t>
      </w:r>
      <w:del w:id="161" w:author="Edr 1143" w:date="2011-08-15T02:20:00Z">
        <w:r w:rsidDel="0098778B">
          <w:delText xml:space="preserve">- </w:delText>
        </w:r>
      </w:del>
      <w:r>
        <w:t>ferred to as deterministic scheduling,  is only advisable when all information about  tasks to be scheduled  (</w:t>
      </w:r>
      <w:commentRangeStart w:id="162"/>
      <w:r>
        <w:t>i.e.</w:t>
      </w:r>
      <w:commentRangeEnd w:id="162"/>
      <w:r w:rsidR="0098778B">
        <w:rPr>
          <w:rStyle w:val="CommentReference"/>
        </w:rPr>
        <w:commentReference w:id="162"/>
      </w:r>
      <w:r>
        <w:t xml:space="preserve"> execution  times) and  their  relation  to  one another  </w:t>
      </w:r>
      <w:del w:id="163" w:author="Edr 1143" w:date="2011-08-15T02:22:00Z">
        <w:r w:rsidDel="0098778B">
          <w:delText xml:space="preserve">is </w:delText>
        </w:r>
      </w:del>
      <w:ins w:id="164" w:author="Edr 1143" w:date="2011-08-15T02:22:00Z">
        <w:r w:rsidR="0098778B">
          <w:t>are</w:t>
        </w:r>
        <w:r w:rsidR="0098778B">
          <w:t xml:space="preserve"> </w:t>
        </w:r>
      </w:ins>
      <w:r>
        <w:t>entirely known prior to execution</w:t>
      </w:r>
      <w:del w:id="165" w:author="Edr 1143" w:date="2011-08-15T02:23:00Z">
        <w:r w:rsidDel="0098778B">
          <w:delText xml:space="preserve"> time</w:delText>
        </w:r>
      </w:del>
      <w:r>
        <w:t xml:space="preserve">.  </w:t>
      </w:r>
      <w:proofErr w:type="gramStart"/>
      <w:r>
        <w:t>These infor</w:t>
      </w:r>
      <w:del w:id="166" w:author="Edr 1143" w:date="2011-08-15T02:23:00Z">
        <w:r w:rsidDel="0098778B">
          <w:delText xml:space="preserve">- </w:delText>
        </w:r>
      </w:del>
      <w:r>
        <w:t>mation</w:t>
      </w:r>
      <w:proofErr w:type="gramEnd"/>
      <w:r>
        <w:t xml:space="preserve">  will be used </w:t>
      </w:r>
      <w:del w:id="167" w:author="Edr 1143" w:date="2011-08-15T02:23:00Z">
        <w:r w:rsidDel="00CB3C79">
          <w:delText xml:space="preserve">to make a </w:delText>
        </w:r>
      </w:del>
      <w:ins w:id="168" w:author="Edr 1143" w:date="2011-08-15T02:23:00Z">
        <w:r w:rsidR="00CB3C79">
          <w:t xml:space="preserve">in </w:t>
        </w:r>
      </w:ins>
      <w:r>
        <w:t>deci</w:t>
      </w:r>
      <w:ins w:id="169" w:author="Edr 1143" w:date="2011-08-15T02:23:00Z">
        <w:r w:rsidR="00CB3C79">
          <w:t>ding</w:t>
        </w:r>
      </w:ins>
      <w:del w:id="170" w:author="Edr 1143" w:date="2011-08-15T02:23:00Z">
        <w:r w:rsidDel="00CB3C79">
          <w:delText>sion</w:delText>
        </w:r>
      </w:del>
      <w:r>
        <w:t xml:space="preserve"> </w:t>
      </w:r>
      <w:del w:id="171" w:author="Edr 1143" w:date="2011-08-15T02:23:00Z">
        <w:r w:rsidDel="00CB3C79">
          <w:delText xml:space="preserve">as to </w:delText>
        </w:r>
      </w:del>
      <w:commentRangeStart w:id="172"/>
      <w:r>
        <w:t>how each task  is to  have  a static  assignment  of which particu</w:t>
      </w:r>
      <w:del w:id="173" w:author="Edr 1143" w:date="2011-08-15T02:23:00Z">
        <w:r w:rsidDel="00CB3C79">
          <w:delText xml:space="preserve">- </w:delText>
        </w:r>
      </w:del>
      <w:r>
        <w:t>lar processor it is assigned to when it is submitted for execution</w:t>
      </w:r>
      <w:commentRangeEnd w:id="172"/>
      <w:r w:rsidR="000419F1">
        <w:rPr>
          <w:rStyle w:val="CommentReference"/>
        </w:rPr>
        <w:commentReference w:id="172"/>
      </w:r>
      <w:r>
        <w:t xml:space="preserve">  [3].</w:t>
      </w:r>
    </w:p>
    <w:p w:rsidR="003A5A7F" w:rsidRDefault="003A5A7F" w:rsidP="003A5A7F"/>
    <w:p w:rsidR="003A5A7F" w:rsidRDefault="003A5A7F" w:rsidP="003A5A7F"/>
    <w:p w:rsidR="003A5A7F" w:rsidRDefault="003A5A7F" w:rsidP="003A5A7F">
      <w:r>
        <w:lastRenderedPageBreak/>
        <w:t xml:space="preserve">Dynamic  scheduling  algorithms, on the other  hand, </w:t>
      </w:r>
      <w:del w:id="174" w:author="Edr 1143" w:date="2011-08-15T02:41:00Z">
        <w:r w:rsidDel="000419F1">
          <w:delText>make  the  decision  of</w:delText>
        </w:r>
      </w:del>
      <w:ins w:id="175" w:author="Edr 1143" w:date="2011-08-15T02:41:00Z">
        <w:r w:rsidR="000419F1">
          <w:t>decide</w:t>
        </w:r>
      </w:ins>
      <w:r>
        <w:t xml:space="preserve"> which  processor  will perform  a task  </w:t>
      </w:r>
      <w:commentRangeStart w:id="176"/>
      <w:r>
        <w:t xml:space="preserve">on  the  fly </w:t>
      </w:r>
      <w:commentRangeEnd w:id="176"/>
      <w:r w:rsidR="004D7A35">
        <w:rPr>
          <w:rStyle w:val="CommentReference"/>
        </w:rPr>
        <w:commentReference w:id="176"/>
      </w:r>
      <w:del w:id="177" w:author="Edr 1143" w:date="2011-08-15T02:52:00Z">
        <w:r w:rsidDel="004D7A35">
          <w:delText>as  the  program  executes</w:delText>
        </w:r>
      </w:del>
      <w:r>
        <w:t>.    These  al</w:t>
      </w:r>
      <w:del w:id="178" w:author="Edr 1143" w:date="2011-08-15T02:52:00Z">
        <w:r w:rsidDel="004D7A35">
          <w:delText xml:space="preserve">- </w:delText>
        </w:r>
      </w:del>
      <w:r>
        <w:t>gorithms are fixed-size chunking (FSC),  guided self scheduling  (GSS), factoring  (FACT), weighted  factor- ing  (WFACT),  adaptive weighted  factoring  (AWF), and adaptive factoring  (AF).</w:t>
      </w:r>
    </w:p>
    <w:p w:rsidR="003A5A7F" w:rsidRDefault="003A5A7F" w:rsidP="003A5A7F">
      <w:r>
        <w:t>In FSC, the tasks are grouped  into chunks of size c, usually  chosen to be c &lt;&lt; n/p and,  as much as possi</w:t>
      </w:r>
      <w:del w:id="179" w:author="Edr 1143" w:date="2011-08-15T02:55:00Z">
        <w:r w:rsidDel="00D10D58">
          <w:delText>-</w:delText>
        </w:r>
      </w:del>
      <w:del w:id="180" w:author="Edr 1143" w:date="2011-08-15T02:56:00Z">
        <w:r w:rsidDel="00D10D58">
          <w:delText xml:space="preserve"> </w:delText>
        </w:r>
      </w:del>
      <w:r>
        <w:t>ble, is divisible by p (i.e.  p modulo c is 0).  The first p chunks  of tasks  are initially  distributed by the  sched</w:t>
      </w:r>
      <w:del w:id="181" w:author="Edr 1143" w:date="2011-08-15T02:55:00Z">
        <w:r w:rsidDel="00D10D58">
          <w:delText xml:space="preserve">- </w:delText>
        </w:r>
      </w:del>
      <w:r>
        <w:t>uler</w:t>
      </w:r>
      <w:r w:rsidRPr="00D10D58">
        <w:rPr>
          <w:vertAlign w:val="superscript"/>
          <w:rPrChange w:id="182" w:author="Edr 1143" w:date="2011-08-15T02:59:00Z">
            <w:rPr/>
          </w:rPrChange>
        </w:rPr>
        <w:t>1</w:t>
      </w:r>
      <w:r>
        <w:t xml:space="preserve">  to the processors</w:t>
      </w:r>
      <w:r w:rsidRPr="00D10D58">
        <w:rPr>
          <w:vertAlign w:val="superscript"/>
          <w:rPrChange w:id="183" w:author="Edr 1143" w:date="2011-08-15T02:59:00Z">
            <w:rPr/>
          </w:rPrChange>
        </w:rPr>
        <w:t>2</w:t>
      </w:r>
      <w:r>
        <w:t xml:space="preserve"> . When a processor happens  to be assigned with tasks that have short execution times, the processor </w:t>
      </w:r>
      <w:del w:id="184" w:author="Edr 1143" w:date="2011-08-15T03:00:00Z">
        <w:r w:rsidDel="00D10D58">
          <w:delText>will finish early</w:delText>
        </w:r>
      </w:del>
      <w:ins w:id="185" w:author="Edr 1143" w:date="2011-08-15T03:00:00Z">
        <w:r w:rsidR="00D10D58">
          <w:t>finishes early</w:t>
        </w:r>
      </w:ins>
      <w:r>
        <w:t xml:space="preserve">.  </w:t>
      </w:r>
      <w:del w:id="186" w:author="Edr 1143" w:date="2011-08-15T03:00:00Z">
        <w:r w:rsidDel="00D10D58">
          <w:delText xml:space="preserve">And since </w:delText>
        </w:r>
      </w:del>
      <w:ins w:id="187" w:author="Edr 1143" w:date="2011-08-15T03:00:00Z">
        <w:r w:rsidR="00D10D58">
          <w:t xml:space="preserve">Because </w:t>
        </w:r>
      </w:ins>
      <w:r>
        <w:t xml:space="preserve">there are still tasks to be computed, </w:t>
      </w:r>
      <w:del w:id="188" w:author="Edr 1143" w:date="2011-08-15T03:00:00Z">
        <w:r w:rsidDel="002F5294">
          <w:delText xml:space="preserve">it </w:delText>
        </w:r>
      </w:del>
      <w:ins w:id="189" w:author="Edr 1143" w:date="2011-08-15T03:00:00Z">
        <w:r w:rsidR="002F5294">
          <w:t xml:space="preserve">the processor </w:t>
        </w:r>
      </w:ins>
      <w:r>
        <w:t xml:space="preserve">can request  </w:t>
      </w:r>
      <w:del w:id="190" w:author="Edr 1143" w:date="2011-08-15T03:00:00Z">
        <w:r w:rsidDel="002F5294">
          <w:delText xml:space="preserve">the scheduler  </w:delText>
        </w:r>
      </w:del>
      <w:r>
        <w:t>for the  next  chunk  of tasks</w:t>
      </w:r>
      <w:ins w:id="191" w:author="Edr 1143" w:date="2011-08-15T03:00:00Z">
        <w:r w:rsidR="002F5294">
          <w:t xml:space="preserve"> from </w:t>
        </w:r>
        <w:r w:rsidR="002F5294">
          <w:t>the scheduler</w:t>
        </w:r>
      </w:ins>
      <w:r>
        <w:t xml:space="preserve">,  incurring  a cost  </w:t>
      </w:r>
      <w:r w:rsidRPr="002F5294">
        <w:rPr>
          <w:i/>
          <w:rPrChange w:id="192" w:author="Edr 1143" w:date="2011-08-15T03:00:00Z">
            <w:rPr/>
          </w:rPrChange>
        </w:rPr>
        <w:t>tc</w:t>
      </w:r>
      <w:r>
        <w:t xml:space="preserve"> brought about  by communication latency.  </w:t>
      </w:r>
      <w:r w:rsidRPr="00F44A79">
        <w:rPr>
          <w:highlight w:val="yellow"/>
          <w:rPrChange w:id="193" w:author="Edr 1143" w:date="2011-08-15T03:24:00Z">
            <w:rPr/>
          </w:rPrChange>
        </w:rPr>
        <w:t>The communication latency  is incurred  by both  the  scheduler  and  the  re</w:t>
      </w:r>
      <w:del w:id="194" w:author="Edr 1143" w:date="2011-08-15T03:01:00Z">
        <w:r w:rsidRPr="00F44A79" w:rsidDel="002F5294">
          <w:rPr>
            <w:highlight w:val="yellow"/>
            <w:rPrChange w:id="195" w:author="Edr 1143" w:date="2011-08-15T03:24:00Z">
              <w:rPr/>
            </w:rPrChange>
          </w:rPr>
          <w:delText xml:space="preserve">- </w:delText>
        </w:r>
      </w:del>
      <w:r w:rsidRPr="00F44A79">
        <w:rPr>
          <w:highlight w:val="yellow"/>
          <w:rPrChange w:id="196" w:author="Edr 1143" w:date="2011-08-15T03:24:00Z">
            <w:rPr/>
          </w:rPrChange>
        </w:rPr>
        <w:t xml:space="preserve">questing  processors,  and  happens </w:t>
      </w:r>
      <w:del w:id="197" w:author="Edr 1143" w:date="2011-08-15T03:38:00Z">
        <w:r w:rsidRPr="00F44A79" w:rsidDel="00146453">
          <w:rPr>
            <w:highlight w:val="yellow"/>
            <w:rPrChange w:id="198" w:author="Edr 1143" w:date="2011-08-15T03:24:00Z">
              <w:rPr/>
            </w:rPrChange>
          </w:rPr>
          <w:delText xml:space="preserve"> </w:delText>
        </w:r>
      </w:del>
      <w:r w:rsidRPr="00F44A79">
        <w:rPr>
          <w:highlight w:val="yellow"/>
          <w:rPrChange w:id="199" w:author="Edr 1143" w:date="2011-08-15T03:24:00Z">
            <w:rPr/>
          </w:rPrChange>
        </w:rPr>
        <w:t xml:space="preserve">when the  processor requests for the next chunk </w:t>
      </w:r>
      <w:ins w:id="200" w:author="Edr 1143" w:date="2011-08-15T03:38:00Z">
        <w:r w:rsidR="00146453">
          <w:rPr>
            <w:highlight w:val="yellow"/>
          </w:rPr>
          <w:t xml:space="preserve">of </w:t>
        </w:r>
      </w:ins>
      <w:ins w:id="201" w:author="Edr 1143" w:date="2011-08-15T03:39:00Z">
        <w:r w:rsidR="00146453">
          <w:rPr>
            <w:highlight w:val="yellow"/>
          </w:rPr>
          <w:t xml:space="preserve">tasks </w:t>
        </w:r>
      </w:ins>
      <w:ins w:id="202" w:author="Edr 1143" w:date="2011-08-15T03:38:00Z">
        <w:r w:rsidR="00146453">
          <w:rPr>
            <w:highlight w:val="yellow"/>
          </w:rPr>
          <w:t xml:space="preserve">and waits for </w:t>
        </w:r>
      </w:ins>
      <w:del w:id="203" w:author="Edr 1143" w:date="2011-08-15T03:38:00Z">
        <w:r w:rsidRPr="00F44A79" w:rsidDel="00146453">
          <w:rPr>
            <w:highlight w:val="yellow"/>
            <w:rPrChange w:id="204" w:author="Edr 1143" w:date="2011-08-15T03:24:00Z">
              <w:rPr/>
            </w:rPrChange>
          </w:rPr>
          <w:delText xml:space="preserve">until </w:delText>
        </w:r>
      </w:del>
      <w:r w:rsidRPr="00F44A79">
        <w:rPr>
          <w:highlight w:val="yellow"/>
          <w:rPrChange w:id="205" w:author="Edr 1143" w:date="2011-08-15T03:24:00Z">
            <w:rPr/>
          </w:rPrChange>
        </w:rPr>
        <w:t xml:space="preserve">the scheduler </w:t>
      </w:r>
      <w:ins w:id="206" w:author="Edr 1143" w:date="2011-08-15T03:38:00Z">
        <w:r w:rsidR="00146453">
          <w:rPr>
            <w:highlight w:val="yellow"/>
          </w:rPr>
          <w:t xml:space="preserve">to </w:t>
        </w:r>
      </w:ins>
      <w:r w:rsidRPr="00F44A79">
        <w:rPr>
          <w:highlight w:val="yellow"/>
          <w:rPrChange w:id="207" w:author="Edr 1143" w:date="2011-08-15T03:24:00Z">
            <w:rPr/>
          </w:rPrChange>
        </w:rPr>
        <w:t>answer</w:t>
      </w:r>
      <w:del w:id="208" w:author="Edr 1143" w:date="2011-08-15T03:38:00Z">
        <w:r w:rsidRPr="00F44A79" w:rsidDel="00146453">
          <w:rPr>
            <w:highlight w:val="yellow"/>
            <w:rPrChange w:id="209" w:author="Edr 1143" w:date="2011-08-15T03:24:00Z">
              <w:rPr/>
            </w:rPrChange>
          </w:rPr>
          <w:delText>s</w:delText>
        </w:r>
      </w:del>
      <w:r w:rsidRPr="00F44A79">
        <w:rPr>
          <w:highlight w:val="yellow"/>
          <w:rPrChange w:id="210" w:author="Edr 1143" w:date="2011-08-15T03:24:00Z">
            <w:rPr/>
          </w:rPrChange>
        </w:rPr>
        <w:t xml:space="preserve"> with  the  next  assignment.</w:t>
      </w:r>
      <w:r>
        <w:t xml:space="preserve">  For  scientific  applications with  independent loops, only the  indexes  of the  iter</w:t>
      </w:r>
      <w:del w:id="211" w:author="Edr 1143" w:date="2011-08-15T03:01:00Z">
        <w:r w:rsidDel="002F5294">
          <w:delText xml:space="preserve">- </w:delText>
        </w:r>
      </w:del>
      <w:r>
        <w:t xml:space="preserve">ates  are  communicated by the  scheduler,  incurring  a smaller  </w:t>
      </w:r>
      <w:r w:rsidRPr="00F44A79">
        <w:rPr>
          <w:i/>
          <w:rPrChange w:id="212" w:author="Edr 1143" w:date="2011-08-15T03:24:00Z">
            <w:rPr/>
          </w:rPrChange>
        </w:rPr>
        <w:t>tc</w:t>
      </w:r>
      <w:r>
        <w:t>.   At the  end  of the  computation, the  pro</w:t>
      </w:r>
      <w:del w:id="213" w:author="Edr 1143" w:date="2011-08-15T03:01:00Z">
        <w:r w:rsidDel="002F5294">
          <w:delText xml:space="preserve">- </w:delText>
        </w:r>
      </w:del>
      <w:r>
        <w:t>cessors finishing times  will vary  at  a maximum  of c, improving  the realized execution  time of the scientific application.</w:t>
      </w:r>
    </w:p>
    <w:p w:rsidR="003A5A7F" w:rsidRDefault="003A5A7F" w:rsidP="003A5A7F"/>
    <w:p w:rsidR="003A5A7F" w:rsidRDefault="003A5A7F" w:rsidP="003A5A7F"/>
    <w:p w:rsidR="003A5A7F" w:rsidRDefault="003A5A7F" w:rsidP="003A5A7F">
      <w:r>
        <w:t xml:space="preserve">The GSS scheduling  is simply implemented as FSC with  c = 1.   </w:t>
      </w:r>
      <w:commentRangeStart w:id="214"/>
      <w:r>
        <w:t>The  communication latency  is incurred by both  the  scheduler  and  the  requesting  processors, and happens  when the processor requests  for the next chunk until the scheduler answers with the next as</w:t>
      </w:r>
      <w:del w:id="215" w:author="Edr 1143" w:date="2011-08-15T03:26:00Z">
        <w:r w:rsidDel="00F44A79">
          <w:delText xml:space="preserve">- </w:delText>
        </w:r>
      </w:del>
      <w:r>
        <w:t>signment.  For scientific applications with independent loops,  only the  indexes  of the  iterates are  communi</w:t>
      </w:r>
      <w:del w:id="216" w:author="Edr 1143" w:date="2011-08-15T03:26:00Z">
        <w:r w:rsidDel="00F44A79">
          <w:delText xml:space="preserve">- </w:delText>
        </w:r>
      </w:del>
      <w:r>
        <w:t>cated  by the  scheduler,  incurring  a smaller tc.  At the end of the computation, the processors finishing times will also vary at a maximum  of c, improving  the real- ized execution  time of the scientific application.</w:t>
      </w:r>
      <w:commentRangeEnd w:id="214"/>
      <w:r w:rsidR="00F44A79">
        <w:rPr>
          <w:rStyle w:val="CommentReference"/>
        </w:rPr>
        <w:commentReference w:id="214"/>
      </w:r>
    </w:p>
    <w:p w:rsidR="003A5A7F" w:rsidRDefault="003A5A7F" w:rsidP="003A5A7F"/>
    <w:p w:rsidR="003A5A7F" w:rsidRDefault="003A5A7F" w:rsidP="003A5A7F"/>
    <w:p w:rsidR="003A5A7F" w:rsidRDefault="003A5A7F" w:rsidP="003A5A7F">
      <w:r>
        <w:t>FACT  is a scheduling  algorithm that implements a variable  sized chunk c using some factoring  rules.  The idea of this scheme is to accommodate load imbalances caused by predictable phenomena, such as data-access latency  due  to  I/O  bursts  and  OS interference.   One example  of a  factoring  rule  is to  schedule  chunks  of tasks  such that c is a fixed factor  of those  remaining. For example,  setting  the  factor  to be 0 &lt; γ &lt; 1, then</w:t>
      </w:r>
    </w:p>
    <w:p w:rsidR="003A5A7F" w:rsidRDefault="003A5A7F" w:rsidP="003A5A7F">
      <w:r>
        <w:t>P0   is assigned  γ × n tasks  and  P1   is assigned  γ2  × n</w:t>
      </w:r>
    </w:p>
    <w:p w:rsidR="003A5A7F" w:rsidRDefault="003A5A7F" w:rsidP="003A5A7F">
      <w:r>
        <w:t xml:space="preserve">tasks.    In  general,  Pj   is assigned  γj+1 </w:t>
      </w:r>
      <w:proofErr w:type="gramStart"/>
      <w:r>
        <w:t>n  tasks</w:t>
      </w:r>
      <w:proofErr w:type="gramEnd"/>
      <w:r>
        <w:t>.    The</w:t>
      </w:r>
    </w:p>
    <w:p w:rsidR="003A5A7F" w:rsidRDefault="003A5A7F" w:rsidP="003A5A7F">
      <w:r>
        <w:t>selection of c requires that the chunks have high prob-</w:t>
      </w:r>
    </w:p>
    <w:p w:rsidR="003A5A7F" w:rsidRDefault="003A5A7F" w:rsidP="003A5A7F">
      <w:r>
        <w:lastRenderedPageBreak/>
        <w:t>ability  of being completed  by the processors before the optimal  time.   The  chunk  sizes are dynamically  com</w:t>
      </w:r>
      <w:del w:id="217" w:author="Edr 1143" w:date="2011-08-15T03:33:00Z">
        <w:r w:rsidDel="00115D9C">
          <w:delText xml:space="preserve">- </w:delText>
        </w:r>
      </w:del>
      <w:r>
        <w:t>puted  by the  scheduler  at  runtime. When  computing for the larger chunks,  the processors incur a relatively low communication overhead.   The  unevenness  of the respective  finishing times  of the  larger  chunks  can be</w:t>
      </w:r>
    </w:p>
    <w:p w:rsidR="003A5A7F" w:rsidRDefault="003A5A7F" w:rsidP="003A5A7F"/>
    <w:p w:rsidR="003A5A7F" w:rsidRDefault="003A5A7F" w:rsidP="003A5A7F">
      <w:r>
        <w:t>1 In practice, the  scheduler is usually P0 .</w:t>
      </w:r>
    </w:p>
    <w:p w:rsidR="003A5A7F" w:rsidRDefault="003A5A7F" w:rsidP="003A5A7F">
      <w:r>
        <w:t>2 If P0   is the  scheduler, it also  distributes to  itself.</w:t>
      </w:r>
    </w:p>
    <w:p w:rsidR="003A5A7F" w:rsidRDefault="003A5A7F" w:rsidP="003A5A7F"/>
    <w:p w:rsidR="003A5A7F" w:rsidRDefault="003A5A7F" w:rsidP="003A5A7F"/>
    <w:p w:rsidR="003A5A7F" w:rsidRDefault="003A5A7F" w:rsidP="003A5A7F">
      <w:r>
        <w:t>3</w:t>
      </w:r>
    </w:p>
    <w:p w:rsidR="003A5A7F" w:rsidRDefault="003A5A7F" w:rsidP="003A5A7F"/>
    <w:p w:rsidR="003A5A7F" w:rsidRDefault="003A5A7F" w:rsidP="003A5A7F">
      <w:r>
        <w:t>smoothed  over by the  smaller  chunks  made  available towards  the end of the computation.</w:t>
      </w:r>
    </w:p>
    <w:p w:rsidR="003A5A7F" w:rsidRDefault="003A5A7F" w:rsidP="003A5A7F"/>
    <w:p w:rsidR="003A5A7F" w:rsidRDefault="003A5A7F" w:rsidP="003A5A7F"/>
    <w:p w:rsidR="003A5A7F" w:rsidDel="00B52C5E" w:rsidRDefault="003A5A7F" w:rsidP="003A5A7F">
      <w:pPr>
        <w:rPr>
          <w:del w:id="218" w:author="Edr 1143" w:date="2011-08-15T03:42:00Z"/>
        </w:rPr>
      </w:pPr>
      <w:r>
        <w:t xml:space="preserve">WFACT was  proposed  to  take  into  consideration the  effect  of  processor  heterogeneity  of  the  under- lying  runtime  system.     This  method,   derived  from FACT,   computes  c by  taking  into  consideration the relative  computing  speed of the  processor </w:t>
      </w:r>
      <w:commentRangeStart w:id="219"/>
      <w:r>
        <w:t>as a weight for    during  the  time  of computation</w:t>
      </w:r>
      <w:commentRangeEnd w:id="219"/>
      <w:r w:rsidR="00B52C5E">
        <w:rPr>
          <w:rStyle w:val="CommentReference"/>
        </w:rPr>
        <w:commentReference w:id="219"/>
      </w:r>
      <w:r>
        <w:t>.  At the  start of  the  computation,  the  relative   processing  speeds of the  processors  will be profiled  resulting  in  an  ar</w:t>
      </w:r>
      <w:del w:id="220" w:author="Edr 1143" w:date="2011-08-15T03:42:00Z">
        <w:r w:rsidDel="00B52C5E">
          <w:delText>-</w:delText>
        </w:r>
      </w:del>
    </w:p>
    <w:p w:rsidR="003A5A7F" w:rsidRDefault="003A5A7F" w:rsidP="003A5A7F">
      <w:r>
        <w:t>ray  S  = {s0 , s1 , . . . , sp1 } of relative  processor  speeds</w:t>
      </w:r>
    </w:p>
    <w:p w:rsidR="003A5A7F" w:rsidDel="00B52C5E" w:rsidRDefault="003A5A7F" w:rsidP="003A5A7F">
      <w:pPr>
        <w:rPr>
          <w:del w:id="221" w:author="Edr 1143" w:date="2011-08-15T03:43:00Z"/>
        </w:rPr>
      </w:pPr>
      <w:r>
        <w:t>corresponding   to  processors  P0 , P1 , . . . , Pp1 .   A  vec</w:t>
      </w:r>
      <w:del w:id="222" w:author="Edr 1143" w:date="2011-08-15T03:43:00Z">
        <w:r w:rsidDel="00B52C5E">
          <w:delText xml:space="preserve">- </w:delText>
        </w:r>
      </w:del>
      <w:r>
        <w:t>tor  of chunk  sizes C  = {c0 , ci , . . . , cp1 } will be com</w:t>
      </w:r>
      <w:del w:id="223" w:author="Edr 1143" w:date="2011-08-15T03:43:00Z">
        <w:r w:rsidDel="00B52C5E">
          <w:delText xml:space="preserve">- </w:delText>
        </w:r>
      </w:del>
      <w:r>
        <w:t>puted   from   ci     =  si/smax × γ,   where   smax =</w:t>
      </w:r>
    </w:p>
    <w:p w:rsidR="003A5A7F" w:rsidRDefault="003A5A7F" w:rsidP="003A5A7F">
      <w:r>
        <w:t>max(s0 , s1 , . . . , sp1 ).  These  chunk  sizes are  statically assigned to processors and are considered to remain unchanged throughout  the  entire  lifespan  of the  ap</w:t>
      </w:r>
      <w:del w:id="224" w:author="Edr 1143" w:date="2011-08-15T03:43:00Z">
        <w:r w:rsidDel="00B52C5E">
          <w:delText xml:space="preserve">- </w:delText>
        </w:r>
      </w:del>
      <w:r>
        <w:t>plication.   Experiments involving network  of worksta</w:t>
      </w:r>
      <w:del w:id="225" w:author="Edr 1143" w:date="2011-08-15T03:43:00Z">
        <w:r w:rsidDel="00B52C5E">
          <w:delText xml:space="preserve">- </w:delText>
        </w:r>
      </w:del>
      <w:r>
        <w:t>tions, where relative processor speeds are extremely heterogeneous, have shown that WFACT significantly outperformed FACT.</w:t>
      </w:r>
    </w:p>
    <w:p w:rsidR="003A5A7F" w:rsidRDefault="003A5A7F" w:rsidP="003A5A7F"/>
    <w:p w:rsidR="003A5A7F" w:rsidRDefault="003A5A7F" w:rsidP="003A5A7F"/>
    <w:p w:rsidR="003A5A7F" w:rsidRDefault="003A5A7F" w:rsidP="003A5A7F">
      <w:r>
        <w:t xml:space="preserve">In computational environments where processor workloads  vary  during  the  computation, chunk  sizes must be assigned to processors dynamically.  Many applications whose  solutions  require  a number  of it- erations  over the  computation space  are  expected  to benefit  from  a  dynamic  adjustment of </w:t>
      </w:r>
      <w:r>
        <w:lastRenderedPageBreak/>
        <w:t>weights  after finishing each chunk of tasks.  This aspect is addressed by the AWF, wherein the relative  processor speeds are profiled after  every computation of a chunk.</w:t>
      </w:r>
    </w:p>
    <w:p w:rsidR="003A5A7F" w:rsidRDefault="003A5A7F" w:rsidP="003A5A7F"/>
    <w:p w:rsidR="003A5A7F" w:rsidRDefault="003A5A7F" w:rsidP="003A5A7F"/>
    <w:p w:rsidR="003A5A7F" w:rsidRDefault="003A5A7F" w:rsidP="003A5A7F">
      <w:r>
        <w:t>AFACT  was developed as a general model for FACT, WFACT, and  AWF  schemes.   AFACTs  flexibility  is suited  for  highly  irregular   applications,  where  even within  an  iteration over  the  computation space,  the load  becomes  unpredictably  imbalanced.  Because  of its  generality,  AFACT  reduces  into  FACT,  WFACT, or AWF  under  specific conditions  of processor  speeds and task  workloads [6].</w:t>
      </w:r>
    </w:p>
    <w:p w:rsidR="003A5A7F" w:rsidRDefault="003A5A7F" w:rsidP="003A5A7F"/>
    <w:p w:rsidR="003A5A7F" w:rsidRDefault="003A5A7F" w:rsidP="003A5A7F"/>
    <w:p w:rsidR="003A5A7F" w:rsidRDefault="003A5A7F" w:rsidP="003A5A7F">
      <w:r>
        <w:t>2.3     Loop Scheduling on  Desktop Grids</w:t>
      </w:r>
    </w:p>
    <w:p w:rsidR="003A5A7F" w:rsidRDefault="003A5A7F" w:rsidP="003A5A7F"/>
    <w:p w:rsidR="003A5A7F" w:rsidRDefault="003A5A7F" w:rsidP="003A5A7F">
      <w:r>
        <w:t xml:space="preserve">A study  </w:t>
      </w:r>
      <w:del w:id="226" w:author="Edr 1143" w:date="2011-08-15T03:43:00Z">
        <w:r w:rsidDel="00B52C5E">
          <w:delText xml:space="preserve">shows </w:delText>
        </w:r>
      </w:del>
      <w:ins w:id="227" w:author="Edr 1143" w:date="2011-08-15T03:43:00Z">
        <w:r w:rsidR="00B52C5E">
          <w:t>show</w:t>
        </w:r>
        <w:r w:rsidR="00B52C5E">
          <w:t>ed</w:t>
        </w:r>
        <w:r w:rsidR="00B52C5E">
          <w:t xml:space="preserve"> </w:t>
        </w:r>
      </w:ins>
      <w:r>
        <w:t>that the  loop scheduling  algorithms are  effective in balancing  the  load  of embarrassingly parallel  applications [6].</w:t>
      </w:r>
    </w:p>
    <w:p w:rsidR="003A5A7F" w:rsidDel="00B52C5E" w:rsidRDefault="003A5A7F" w:rsidP="003A5A7F">
      <w:pPr>
        <w:rPr>
          <w:del w:id="228" w:author="Edr 1143" w:date="2011-08-15T03:44:00Z"/>
        </w:rPr>
      </w:pPr>
    </w:p>
    <w:p w:rsidR="003A5A7F" w:rsidRDefault="003A5A7F" w:rsidP="003A5A7F"/>
    <w:p w:rsidR="003A5A7F" w:rsidRDefault="003A5A7F" w:rsidP="003A5A7F">
      <w:r>
        <w:t>However, the loop scheduling algorithms’ perfor</w:t>
      </w:r>
      <w:del w:id="229" w:author="Edr 1143" w:date="2011-08-15T03:44:00Z">
        <w:r w:rsidDel="00B52C5E">
          <w:delText xml:space="preserve">- </w:delText>
        </w:r>
      </w:del>
      <w:r>
        <w:t>mances on DGs have not yet been presented and ana</w:t>
      </w:r>
      <w:del w:id="230" w:author="Edr 1143" w:date="2011-08-15T03:44:00Z">
        <w:r w:rsidDel="00B52C5E">
          <w:delText xml:space="preserve">- </w:delText>
        </w:r>
      </w:del>
      <w:r>
        <w:t>lyzed</w:t>
      </w:r>
      <w:del w:id="231" w:author="Edr 1143" w:date="2011-08-15T03:44:00Z">
        <w:r w:rsidDel="00B52C5E">
          <w:delText xml:space="preserve"> as of now</w:delText>
        </w:r>
      </w:del>
      <w:r>
        <w:t>.</w:t>
      </w:r>
    </w:p>
    <w:p w:rsidR="003A5A7F" w:rsidRDefault="003A5A7F" w:rsidP="003A5A7F">
      <w:r>
        <w:t>3    Ob</w:t>
      </w:r>
      <w:del w:id="232" w:author="Edr 1143" w:date="2011-08-15T03:44:00Z">
        <w:r w:rsidDel="00B52C5E">
          <w:delText xml:space="preserve"> </w:delText>
        </w:r>
      </w:del>
      <w:r>
        <w:t>jectives</w:t>
      </w:r>
    </w:p>
    <w:p w:rsidR="003A5A7F" w:rsidRDefault="003A5A7F" w:rsidP="003A5A7F"/>
    <w:p w:rsidR="003A5A7F" w:rsidRDefault="003A5A7F" w:rsidP="003A5A7F">
      <w:r>
        <w:t xml:space="preserve">The  main  objective  of this  study  </w:t>
      </w:r>
      <w:ins w:id="233" w:author="Edr 1143" w:date="2011-08-15T03:50:00Z">
        <w:r w:rsidR="005E68B7">
          <w:t>was</w:t>
        </w:r>
      </w:ins>
      <w:del w:id="234" w:author="Edr 1143" w:date="2011-08-15T03:50:00Z">
        <w:r w:rsidDel="005E68B7">
          <w:delText>is</w:delText>
        </w:r>
      </w:del>
      <w:r>
        <w:t xml:space="preserve"> to  implement the   Loop  Scheduling   algorithms   to  </w:t>
      </w:r>
      <w:del w:id="235" w:author="Edr 1143" w:date="2011-08-15T03:45:00Z">
        <w:r w:rsidDel="00B52C5E">
          <w:delText>show</w:delText>
        </w:r>
      </w:del>
      <w:r>
        <w:t xml:space="preserve"> </w:t>
      </w:r>
      <w:ins w:id="236" w:author="Edr 1143" w:date="2011-08-15T03:46:00Z">
        <w:r w:rsidR="00B52C5E">
          <w:t>determine</w:t>
        </w:r>
      </w:ins>
      <w:r>
        <w:t xml:space="preserve"> which  of them are best for developing or optimizing  embarrass</w:t>
      </w:r>
      <w:del w:id="237" w:author="Edr 1143" w:date="2011-08-15T03:48:00Z">
        <w:r w:rsidDel="00065F20">
          <w:delText xml:space="preserve">- </w:delText>
        </w:r>
      </w:del>
      <w:r>
        <w:t>ingly  parallel  applications for DGs  on  four  different scenarios  with  varying  distribution of task  execution times.   The</w:t>
      </w:r>
      <w:del w:id="238" w:author="Edr 1143" w:date="2011-08-15T03:48:00Z">
        <w:r w:rsidDel="00065F20">
          <w:delText xml:space="preserve"> </w:delText>
        </w:r>
      </w:del>
      <w:r>
        <w:t xml:space="preserve"> Synthetic Embarrassingly Parallel  Appli</w:t>
      </w:r>
      <w:del w:id="239" w:author="Edr 1143" w:date="2011-08-15T03:49:00Z">
        <w:r w:rsidDel="00065F20">
          <w:delText xml:space="preserve">- </w:delText>
        </w:r>
      </w:del>
      <w:r>
        <w:t>cation  (SEPA), which is a trivial  embarrassingly par</w:t>
      </w:r>
      <w:del w:id="240" w:author="Edr 1143" w:date="2011-08-15T03:47:00Z">
        <w:r w:rsidDel="00065F20">
          <w:delText xml:space="preserve">- </w:delText>
        </w:r>
      </w:del>
      <w:r>
        <w:t xml:space="preserve">allel problem, </w:t>
      </w:r>
      <w:del w:id="241" w:author="Edr 1143" w:date="2011-08-15T03:51:00Z">
        <w:r w:rsidDel="005E68B7">
          <w:delText xml:space="preserve"> i</w:delText>
        </w:r>
      </w:del>
      <w:ins w:id="242" w:author="Edr 1143" w:date="2011-08-15T03:51:00Z">
        <w:r w:rsidR="005E68B7">
          <w:t>wa</w:t>
        </w:r>
      </w:ins>
      <w:r>
        <w:t>s used as test  bed for the  implementa</w:t>
      </w:r>
      <w:del w:id="243" w:author="Edr 1143" w:date="2011-08-15T03:49:00Z">
        <w:r w:rsidDel="00065F20">
          <w:delText xml:space="preserve">- </w:delText>
        </w:r>
      </w:del>
      <w:r>
        <w:t>tions.</w:t>
      </w:r>
    </w:p>
    <w:p w:rsidR="003A5A7F" w:rsidRDefault="003A5A7F" w:rsidP="003A5A7F"/>
    <w:p w:rsidR="003A5A7F" w:rsidRDefault="003A5A7F" w:rsidP="003A5A7F">
      <w:r>
        <w:t>Specifically, the following are done in this study:</w:t>
      </w:r>
    </w:p>
    <w:p w:rsidR="003A5A7F" w:rsidRDefault="003A5A7F" w:rsidP="003A5A7F"/>
    <w:p w:rsidR="003A5A7F" w:rsidRDefault="003A5A7F" w:rsidP="003A5A7F">
      <w:r>
        <w:t>• Design and implement the SEPA</w:t>
      </w:r>
    </w:p>
    <w:p w:rsidR="003A5A7F" w:rsidRDefault="003A5A7F" w:rsidP="003A5A7F">
      <w:r>
        <w:lastRenderedPageBreak/>
        <w:t>• Implement the  loop scheduling  algorithms  using the SEPA  as test  bed over DG systems</w:t>
      </w:r>
    </w:p>
    <w:p w:rsidR="003A5A7F" w:rsidRDefault="003A5A7F" w:rsidP="003A5A7F">
      <w:r>
        <w:t>• Compare  the  performance  of each scheduling  al</w:t>
      </w:r>
      <w:del w:id="244" w:author="Edr 1143" w:date="2011-08-15T03:50:00Z">
        <w:r w:rsidDel="005E68B7">
          <w:delText xml:space="preserve">- </w:delText>
        </w:r>
      </w:del>
      <w:r>
        <w:t>gorithm  over an increasing  number  of processors in varying  SEPA  modes</w:t>
      </w:r>
    </w:p>
    <w:p w:rsidR="003A5A7F" w:rsidRDefault="003A5A7F" w:rsidP="003A5A7F"/>
    <w:p w:rsidR="003A5A7F" w:rsidRDefault="003A5A7F" w:rsidP="003A5A7F"/>
    <w:p w:rsidR="003A5A7F" w:rsidRDefault="003A5A7F" w:rsidP="003A5A7F">
      <w:r>
        <w:t>4    Methodology</w:t>
      </w:r>
    </w:p>
    <w:p w:rsidR="003A5A7F" w:rsidRDefault="003A5A7F" w:rsidP="003A5A7F"/>
    <w:p w:rsidR="003A5A7F" w:rsidRDefault="003A5A7F" w:rsidP="003A5A7F">
      <w:r>
        <w:t>4.1     Synthetic Embarrassingly Parallel</w:t>
      </w:r>
    </w:p>
    <w:p w:rsidR="003A5A7F" w:rsidRDefault="003A5A7F" w:rsidP="003A5A7F">
      <w:r>
        <w:t>Application</w:t>
      </w:r>
    </w:p>
    <w:p w:rsidR="003A5A7F" w:rsidRDefault="003A5A7F" w:rsidP="003A5A7F"/>
    <w:p w:rsidR="003A5A7F" w:rsidRDefault="003A5A7F" w:rsidP="003A5A7F">
      <w:r>
        <w:t>The SEPA  is a program  that has four modes—each having  different distribution of task  execution  times. These four modes are:  EQUAL, FRONT-HEAVY, TAIL- HEAVY, and RANDOM.</w:t>
      </w:r>
    </w:p>
    <w:p w:rsidR="003A5A7F" w:rsidRDefault="003A5A7F" w:rsidP="003A5A7F"/>
    <w:p w:rsidR="003A5A7F" w:rsidRDefault="003A5A7F" w:rsidP="003A5A7F">
      <w:r>
        <w:t xml:space="preserve">In   EQUAL  mode,   each   of  the   tasks   Ti , </w:t>
      </w:r>
      <w:r>
        <w:rPr>
          <w:rFonts w:ascii="Cambria Math" w:hAnsi="Cambria Math" w:cs="Cambria Math"/>
        </w:rPr>
        <w:t>∀</w:t>
      </w:r>
      <w:r>
        <w:rPr>
          <w:rFonts w:ascii="Calibri" w:hAnsi="Calibri" w:cs="Calibri"/>
        </w:rPr>
        <w:t>i    =</w:t>
      </w:r>
    </w:p>
    <w:p w:rsidR="003A5A7F" w:rsidRDefault="003A5A7F" w:rsidP="003A5A7F">
      <w:r>
        <w:t>0, 1, . . . , n  has  an  identical   execution   time  x.    This</w:t>
      </w:r>
    </w:p>
    <w:p w:rsidR="003A5A7F" w:rsidRDefault="008E1A65" w:rsidP="003A5A7F">
      <w:r>
        <w:t>mode is used to simulate  embarrassingly parallel appli</w:t>
      </w:r>
      <w:del w:id="245" w:author="Edr 1143" w:date="2011-08-15T03:52:00Z">
        <w:r w:rsidDel="000B47C5">
          <w:delText xml:space="preserve">- </w:delText>
        </w:r>
      </w:del>
      <w:r>
        <w:t>cations  where each of the independent iterations have identical  load.</w:t>
      </w:r>
    </w:p>
    <w:p w:rsidR="003A5A7F" w:rsidRDefault="003A5A7F" w:rsidP="003A5A7F"/>
    <w:p w:rsidR="003A5A7F" w:rsidRDefault="003A5A7F" w:rsidP="003A5A7F">
      <w:r>
        <w:t>pseudo-code:</w:t>
      </w:r>
    </w:p>
    <w:p w:rsidR="003A5A7F" w:rsidRDefault="003A5A7F" w:rsidP="003A5A7F">
      <w:r>
        <w:t>1    x = any integer;</w:t>
      </w:r>
    </w:p>
    <w:p w:rsidR="003A5A7F" w:rsidRDefault="003A5A7F" w:rsidP="003A5A7F">
      <w:r>
        <w:t>2    for(i=0 to n-1){</w:t>
      </w:r>
    </w:p>
    <w:p w:rsidR="003A5A7F" w:rsidRDefault="003A5A7F" w:rsidP="003A5A7F">
      <w:r>
        <w:t>3         fibonacci(x);</w:t>
      </w:r>
    </w:p>
    <w:p w:rsidR="003A5A7F" w:rsidRDefault="003A5A7F" w:rsidP="003A5A7F">
      <w:r>
        <w:t>4    }</w:t>
      </w:r>
    </w:p>
    <w:p w:rsidR="003A5A7F" w:rsidRDefault="003A5A7F" w:rsidP="003A5A7F"/>
    <w:p w:rsidR="003A5A7F" w:rsidRDefault="003A5A7F" w:rsidP="003A5A7F"/>
    <w:p w:rsidR="003A5A7F" w:rsidRDefault="003A5A7F" w:rsidP="003A5A7F">
      <w:r>
        <w:t xml:space="preserve">In FRONT-HEAVY mode, the beginning  of the loop has a relatively  large execution  time  x that decreases for iterations Ti  as i approaches n.  In this  mode, the distribution of task  execution  times  is </w:t>
      </w:r>
      <w:r>
        <w:lastRenderedPageBreak/>
        <w:t>skewed to  the left.   This  mode  is used  to  simulate  embarrassingly parallel applications where the load is relatively  heavy in the  start of the  program  but  gradually  lightens  as it ends.</w:t>
      </w:r>
    </w:p>
    <w:p w:rsidR="003A5A7F" w:rsidRDefault="003A5A7F" w:rsidP="003A5A7F"/>
    <w:p w:rsidR="003A5A7F" w:rsidRDefault="003A5A7F" w:rsidP="003A5A7F"/>
    <w:p w:rsidR="003A5A7F" w:rsidRDefault="003A5A7F" w:rsidP="003A5A7F">
      <w:r>
        <w:t>4</w:t>
      </w:r>
    </w:p>
    <w:p w:rsidR="003A5A7F" w:rsidRDefault="003A5A7F" w:rsidP="003A5A7F"/>
    <w:p w:rsidR="003A5A7F" w:rsidRDefault="003A5A7F" w:rsidP="003A5A7F">
      <w:r>
        <w:t>pseudo-code:</w:t>
      </w:r>
    </w:p>
    <w:p w:rsidR="003A5A7F" w:rsidRDefault="003A5A7F" w:rsidP="003A5A7F">
      <w:r>
        <w:t>1    x = large integer;</w:t>
      </w:r>
    </w:p>
    <w:p w:rsidR="003A5A7F" w:rsidRDefault="003A5A7F" w:rsidP="003A5A7F">
      <w:r>
        <w:t>2    for(i=0 to n-1){</w:t>
      </w:r>
    </w:p>
    <w:p w:rsidR="003A5A7F" w:rsidRDefault="003A5A7F" w:rsidP="003A5A7F">
      <w:r>
        <w:t>3        fibonacci(x=decrease(x));</w:t>
      </w:r>
    </w:p>
    <w:p w:rsidR="003A5A7F" w:rsidRDefault="003A5A7F" w:rsidP="003A5A7F">
      <w:r>
        <w:t>4    }</w:t>
      </w:r>
    </w:p>
    <w:p w:rsidR="003A5A7F" w:rsidRDefault="003A5A7F" w:rsidP="003A5A7F"/>
    <w:p w:rsidR="003A5A7F" w:rsidRDefault="003A5A7F" w:rsidP="003A5A7F"/>
    <w:p w:rsidR="003A5A7F" w:rsidRDefault="003A5A7F" w:rsidP="003A5A7F">
      <w:r>
        <w:t xml:space="preserve">The  TAIL-HEAVY mode is the  opposite  of FRONT- HEAVY. </w:t>
      </w:r>
      <w:r w:rsidR="008E1A65">
        <w:t>The  beginning  of the  loop  has  a  relatively small execution  time x that gradually  increases for it</w:t>
      </w:r>
      <w:del w:id="246" w:author="Edr 1143" w:date="2011-08-15T03:53:00Z">
        <w:r w:rsidR="008E1A65" w:rsidDel="000B47C5">
          <w:delText xml:space="preserve">- </w:delText>
        </w:r>
      </w:del>
      <w:r w:rsidR="008E1A65">
        <w:t>erations  Ti  as i approaches n.  In this  mode,  the  dis</w:t>
      </w:r>
      <w:del w:id="247" w:author="Edr 1143" w:date="2011-08-15T03:53:00Z">
        <w:r w:rsidR="008E1A65" w:rsidDel="000B47C5">
          <w:delText xml:space="preserve">- </w:delText>
        </w:r>
      </w:del>
      <w:r w:rsidR="008E1A65">
        <w:t xml:space="preserve">tribution of the  task  execution  times  is skewed to the right.   </w:t>
      </w:r>
      <w:r>
        <w:t>This  mode is used  to  simulate  embarrassingly parallel  applications where the  load is relatively  light in the start of the program  but gradually  weighs up as it ends.</w:t>
      </w:r>
    </w:p>
    <w:p w:rsidR="003A5A7F" w:rsidRDefault="003A5A7F" w:rsidP="003A5A7F"/>
    <w:p w:rsidR="003A5A7F" w:rsidRDefault="003A5A7F" w:rsidP="003A5A7F">
      <w:r>
        <w:t>pseudo-code:</w:t>
      </w:r>
    </w:p>
    <w:p w:rsidR="003A5A7F" w:rsidRDefault="003A5A7F" w:rsidP="003A5A7F">
      <w:r>
        <w:t>1    x = small integer;</w:t>
      </w:r>
    </w:p>
    <w:p w:rsidR="003A5A7F" w:rsidRDefault="003A5A7F" w:rsidP="003A5A7F">
      <w:r>
        <w:t>2    for(i=0 to n-1){</w:t>
      </w:r>
    </w:p>
    <w:p w:rsidR="003A5A7F" w:rsidRDefault="003A5A7F" w:rsidP="003A5A7F">
      <w:r>
        <w:t>3         fibonacci(x=increase(x));</w:t>
      </w:r>
    </w:p>
    <w:p w:rsidR="003A5A7F" w:rsidRDefault="003A5A7F" w:rsidP="003A5A7F">
      <w:r>
        <w:t>4    }</w:t>
      </w:r>
    </w:p>
    <w:p w:rsidR="003A5A7F" w:rsidRDefault="003A5A7F" w:rsidP="003A5A7F"/>
    <w:p w:rsidR="003A5A7F" w:rsidRDefault="003A5A7F" w:rsidP="003A5A7F"/>
    <w:p w:rsidR="003A5A7F" w:rsidRDefault="003A5A7F" w:rsidP="003A5A7F">
      <w:r>
        <w:t xml:space="preserve">In the  RANDOM mode,  the  execution  times  of the iterations does  not  have  any  pattern.  </w:t>
      </w:r>
      <w:r w:rsidR="008E1A65">
        <w:t xml:space="preserve">This  mode  is for observing  which of the  loop scheduling  algorithms is best  when  dealing  with  </w:t>
      </w:r>
      <w:del w:id="248" w:author="Edr 1143" w:date="2011-08-15T03:53:00Z">
        <w:r w:rsidR="008E1A65" w:rsidDel="008E1A65">
          <w:lastRenderedPageBreak/>
          <w:delText>embarassingly</w:delText>
        </w:r>
      </w:del>
      <w:ins w:id="249" w:author="Edr 1143" w:date="2011-08-15T03:53:00Z">
        <w:r w:rsidR="008E1A65">
          <w:t>embarrassingly</w:t>
        </w:r>
      </w:ins>
      <w:r w:rsidR="008E1A65">
        <w:t xml:space="preserve"> parallel  a</w:t>
      </w:r>
      <w:ins w:id="250" w:author="Edr 1143" w:date="2011-08-15T03:53:00Z">
        <w:r w:rsidR="008E1A65">
          <w:t>p</w:t>
        </w:r>
      </w:ins>
      <w:del w:id="251" w:author="Edr 1143" w:date="2011-08-15T03:53:00Z">
        <w:r w:rsidR="008E1A65" w:rsidDel="000B47C5">
          <w:delText xml:space="preserve">p- </w:delText>
        </w:r>
      </w:del>
      <w:r w:rsidR="008E1A65">
        <w:t>plications  with independent iterations that has unpre</w:t>
      </w:r>
      <w:del w:id="252" w:author="Edr 1143" w:date="2011-08-15T03:53:00Z">
        <w:r w:rsidR="008E1A65" w:rsidDel="000B47C5">
          <w:delText xml:space="preserve">- </w:delText>
        </w:r>
      </w:del>
      <w:r w:rsidR="008E1A65">
        <w:t>dictable  load sizes.</w:t>
      </w:r>
    </w:p>
    <w:p w:rsidR="003A5A7F" w:rsidRDefault="003A5A7F" w:rsidP="003A5A7F"/>
    <w:p w:rsidR="003A5A7F" w:rsidRDefault="003A5A7F" w:rsidP="003A5A7F">
      <w:del w:id="253" w:author="Edr 1143" w:date="2011-08-15T03:54:00Z">
        <w:r w:rsidDel="008E1A65">
          <w:delText>pseudo-code</w:delText>
        </w:r>
      </w:del>
      <w:ins w:id="254" w:author="Edr 1143" w:date="2011-08-15T03:54:00Z">
        <w:r w:rsidR="008E1A65">
          <w:t>Pseudo-code</w:t>
        </w:r>
      </w:ins>
      <w:r>
        <w:t>:</w:t>
      </w:r>
    </w:p>
    <w:p w:rsidR="003A5A7F" w:rsidRDefault="003A5A7F" w:rsidP="003A5A7F">
      <w:r>
        <w:t>1   for(i=0 to n-1){</w:t>
      </w:r>
    </w:p>
    <w:p w:rsidR="003A5A7F" w:rsidRDefault="003A5A7F" w:rsidP="003A5A7F">
      <w:r>
        <w:t>2        fibonacci(x=random());</w:t>
      </w:r>
    </w:p>
    <w:p w:rsidR="003A5A7F" w:rsidRDefault="003A5A7F" w:rsidP="003A5A7F">
      <w:r>
        <w:t>3   }</w:t>
      </w:r>
    </w:p>
    <w:p w:rsidR="003A5A7F" w:rsidRDefault="003A5A7F" w:rsidP="003A5A7F"/>
    <w:p w:rsidR="003A5A7F" w:rsidRDefault="003A5A7F" w:rsidP="003A5A7F"/>
    <w:p w:rsidR="003A5A7F" w:rsidRDefault="008E1A65" w:rsidP="003A5A7F">
      <w:r>
        <w:t>4.2     Implementation of  Loop Schedul</w:t>
      </w:r>
      <w:del w:id="255" w:author="Edr 1143" w:date="2011-08-15T03:54:00Z">
        <w:r w:rsidDel="000B47C5">
          <w:delText xml:space="preserve">- </w:delText>
        </w:r>
      </w:del>
      <w:r>
        <w:t>ing  Algorithms</w:t>
      </w:r>
    </w:p>
    <w:p w:rsidR="003A5A7F" w:rsidRDefault="003A5A7F" w:rsidP="003A5A7F"/>
    <w:p w:rsidR="003A5A7F" w:rsidRDefault="008E1A65" w:rsidP="003A5A7F">
      <w:r>
        <w:t>The implementation of the loop scheduling algo</w:t>
      </w:r>
      <w:del w:id="256" w:author="Edr 1143" w:date="2011-08-15T03:54:00Z">
        <w:r w:rsidDel="000B47C5">
          <w:delText xml:space="preserve">- </w:delText>
        </w:r>
      </w:del>
      <w:r>
        <w:t xml:space="preserve">rithms  is a  Master-Worker program.    </w:t>
      </w:r>
      <w:r w:rsidR="003A5A7F">
        <w:t>This  program is installed  in the  computers  of ten  DGs with  sizes 2,</w:t>
      </w:r>
    </w:p>
    <w:p w:rsidR="003A5A7F" w:rsidRDefault="008E1A65" w:rsidP="003A5A7F">
      <w:r>
        <w:t>4, 6, 8, 10, 12, 14, 16, 18, and  20</w:t>
      </w:r>
      <w:ins w:id="257" w:author="Edr 1143" w:date="2011-08-15T03:55:00Z">
        <w:r>
          <w:t xml:space="preserve"> computer</w:t>
        </w:r>
      </w:ins>
      <w:ins w:id="258" w:author="Edr 1143" w:date="2011-08-15T03:56:00Z">
        <w:r>
          <w:t>s</w:t>
        </w:r>
      </w:ins>
      <w:r>
        <w:t xml:space="preserve">.  </w:t>
      </w:r>
      <w:r w:rsidR="003A5A7F">
        <w:t>One computer in each of the  DGs is made the  Master  and  it is the  one responsible for distributing the tasks while the rest are Workers  and  are the  ones responsible  for the  compu</w:t>
      </w:r>
      <w:del w:id="259" w:author="Edr 1143" w:date="2011-08-15T03:56:00Z">
        <w:r w:rsidR="003A5A7F" w:rsidDel="008E1A65">
          <w:delText xml:space="preserve">- </w:delText>
        </w:r>
      </w:del>
      <w:r w:rsidR="003A5A7F">
        <w:t>tations.  The  Master  PC  distributes the  tasks  to  all the computers  by sending the lower and upper bounds of the  portion  of the  loop that needs to be computed and  the  mode of the  SEPA  to be used.  The  Workers, on the  other  hand,  receives the  bounds  and  runs  the SEPA  with the received bounds.  After processing the</w:t>
      </w:r>
    </w:p>
    <w:p w:rsidR="003A5A7F" w:rsidRDefault="003A5A7F" w:rsidP="003A5A7F">
      <w:r>
        <w:t>assigned portion  of the loop, the Workers sends the re</w:t>
      </w:r>
      <w:del w:id="260" w:author="Edr 1143" w:date="2011-08-15T03:56:00Z">
        <w:r w:rsidDel="008E1A65">
          <w:delText xml:space="preserve">- </w:delText>
        </w:r>
      </w:del>
      <w:r>
        <w:t>sults  to the  Master  PC  and  then  requests  for another set of tasks.  The Master  PC, in return, sends the next portion  of the loop that needs processing—if there are still any left.</w:t>
      </w:r>
    </w:p>
    <w:p w:rsidR="003A5A7F" w:rsidRDefault="003A5A7F" w:rsidP="003A5A7F"/>
    <w:p w:rsidR="003A5A7F" w:rsidRDefault="003A5A7F" w:rsidP="003A5A7F"/>
    <w:p w:rsidR="003A5A7F" w:rsidRDefault="003A5A7F" w:rsidP="003A5A7F">
      <w:r>
        <w:t>The MASTER program  has five different scheduling modes,  each  implementing one  of the  loop  schedul</w:t>
      </w:r>
      <w:del w:id="261" w:author="Edr 1143" w:date="2011-08-15T03:56:00Z">
        <w:r w:rsidDel="008E1A65">
          <w:delText xml:space="preserve">- </w:delText>
        </w:r>
      </w:del>
      <w:r>
        <w:t>ing  algorithms—one static  scheduling  (STATIC)  and four dynamic  scheduling  (FSC, GSS, FACT, WFACT). AF and AWF are not included in the implementations in this  study  because  they  are just  generalizations of FACT,  WFACT.</w:t>
      </w:r>
    </w:p>
    <w:p w:rsidR="003A5A7F" w:rsidRDefault="003A5A7F" w:rsidP="003A5A7F"/>
    <w:p w:rsidR="003A5A7F" w:rsidRDefault="003A5A7F" w:rsidP="003A5A7F"/>
    <w:p w:rsidR="003A5A7F" w:rsidRDefault="003A5A7F" w:rsidP="003A5A7F">
      <w:r>
        <w:lastRenderedPageBreak/>
        <w:t>The following are the pseudo-codes  for the different scheduling  algorithms:</w:t>
      </w:r>
    </w:p>
    <w:p w:rsidR="003A5A7F" w:rsidRDefault="003A5A7F" w:rsidP="003A5A7F"/>
    <w:p w:rsidR="003A5A7F" w:rsidRDefault="003A5A7F" w:rsidP="003A5A7F">
      <w:r>
        <w:t>p = number of PCs</w:t>
      </w:r>
    </w:p>
    <w:p w:rsidR="003A5A7F" w:rsidRDefault="003A5A7F" w:rsidP="003A5A7F">
      <w:r>
        <w:t>n = number of loop iterations</w:t>
      </w:r>
    </w:p>
    <w:p w:rsidR="003A5A7F" w:rsidRDefault="003A5A7F" w:rsidP="003A5A7F">
      <w:r>
        <w:t>c = chunk size</w:t>
      </w:r>
    </w:p>
    <w:p w:rsidR="003A5A7F" w:rsidRDefault="003A5A7F" w:rsidP="003A5A7F"/>
    <w:p w:rsidR="003A5A7F" w:rsidRDefault="003A5A7F" w:rsidP="003A5A7F"/>
    <w:p w:rsidR="003A5A7F" w:rsidRDefault="003A5A7F" w:rsidP="003A5A7F">
      <w:r>
        <w:t>STATIC</w:t>
      </w:r>
    </w:p>
    <w:p w:rsidR="003A5A7F" w:rsidRDefault="003A5A7F" w:rsidP="003A5A7F"/>
    <w:p w:rsidR="003A5A7F" w:rsidRDefault="003A5A7F" w:rsidP="003A5A7F">
      <w:r>
        <w:t>1    c = n/p;</w:t>
      </w:r>
    </w:p>
    <w:p w:rsidR="003A5A7F" w:rsidRDefault="003A5A7F" w:rsidP="003A5A7F">
      <w:r>
        <w:t>2    for(i=0 to p-1){</w:t>
      </w:r>
    </w:p>
    <w:p w:rsidR="003A5A7F" w:rsidRDefault="003A5A7F" w:rsidP="003A5A7F">
      <w:r>
        <w:t>3         send chunk[i] to processor P[i]</w:t>
      </w:r>
    </w:p>
    <w:p w:rsidR="003A5A7F" w:rsidRDefault="003A5A7F" w:rsidP="003A5A7F">
      <w:r>
        <w:t>4            lowerbound l = i*c</w:t>
      </w:r>
    </w:p>
    <w:p w:rsidR="003A5A7F" w:rsidRDefault="003A5A7F" w:rsidP="003A5A7F">
      <w:r>
        <w:t>5            and</w:t>
      </w:r>
    </w:p>
    <w:p w:rsidR="003A5A7F" w:rsidRDefault="003A5A7F" w:rsidP="003A5A7F">
      <w:r>
        <w:t>6            upperbound u = ((i+1)*c)-1</w:t>
      </w:r>
    </w:p>
    <w:p w:rsidR="003A5A7F" w:rsidRDefault="003A5A7F" w:rsidP="003A5A7F">
      <w:r>
        <w:t>7    }</w:t>
      </w:r>
    </w:p>
    <w:p w:rsidR="003A5A7F" w:rsidRDefault="003A5A7F" w:rsidP="003A5A7F"/>
    <w:p w:rsidR="003A5A7F" w:rsidRDefault="003A5A7F" w:rsidP="003A5A7F"/>
    <w:p w:rsidR="003A5A7F" w:rsidRDefault="003A5A7F" w:rsidP="003A5A7F">
      <w:r>
        <w:t>FSC</w:t>
      </w:r>
    </w:p>
    <w:p w:rsidR="003A5A7F" w:rsidRDefault="003A5A7F" w:rsidP="003A5A7F"/>
    <w:p w:rsidR="003A5A7F" w:rsidRDefault="003A5A7F" w:rsidP="003A5A7F">
      <w:r>
        <w:t>1    c = any integer such that</w:t>
      </w:r>
    </w:p>
    <w:p w:rsidR="003A5A7F" w:rsidRDefault="003A5A7F" w:rsidP="003A5A7F">
      <w:r>
        <w:t>2        c &lt;&lt; n/p, and if possible</w:t>
      </w:r>
    </w:p>
    <w:p w:rsidR="003A5A7F" w:rsidRDefault="003A5A7F" w:rsidP="003A5A7F">
      <w:r>
        <w:t>3        p modulo c = 0;</w:t>
      </w:r>
    </w:p>
    <w:p w:rsidR="003A5A7F" w:rsidRDefault="003A5A7F" w:rsidP="003A5A7F">
      <w:r>
        <w:t>4</w:t>
      </w:r>
    </w:p>
    <w:p w:rsidR="003A5A7F" w:rsidRDefault="003A5A7F" w:rsidP="003A5A7F">
      <w:r>
        <w:t>5    /*send first p chunks to all PCs*/</w:t>
      </w:r>
    </w:p>
    <w:p w:rsidR="003A5A7F" w:rsidRDefault="003A5A7F" w:rsidP="003A5A7F">
      <w:r>
        <w:lastRenderedPageBreak/>
        <w:t>6    for(i=0 to p-1){</w:t>
      </w:r>
    </w:p>
    <w:p w:rsidR="003A5A7F" w:rsidRDefault="003A5A7F" w:rsidP="003A5A7F">
      <w:r>
        <w:t>7         send chunk[i] to processor P[i]</w:t>
      </w:r>
    </w:p>
    <w:p w:rsidR="003A5A7F" w:rsidRDefault="003A5A7F" w:rsidP="003A5A7F">
      <w:r>
        <w:t>8            lowerbound l = i*c</w:t>
      </w:r>
    </w:p>
    <w:p w:rsidR="003A5A7F" w:rsidRDefault="003A5A7F" w:rsidP="003A5A7F">
      <w:r>
        <w:t>9            and</w:t>
      </w:r>
    </w:p>
    <w:p w:rsidR="003A5A7F" w:rsidRDefault="003A5A7F" w:rsidP="003A5A7F">
      <w:r>
        <w:t>10           upperbound u = ((i+1)*c)-1</w:t>
      </w:r>
    </w:p>
    <w:p w:rsidR="003A5A7F" w:rsidRDefault="003A5A7F" w:rsidP="003A5A7F">
      <w:r>
        <w:t>11    }</w:t>
      </w:r>
    </w:p>
    <w:p w:rsidR="003A5A7F" w:rsidRDefault="003A5A7F" w:rsidP="003A5A7F">
      <w:r>
        <w:t>12</w:t>
      </w:r>
    </w:p>
    <w:p w:rsidR="003A5A7F" w:rsidRDefault="003A5A7F" w:rsidP="003A5A7F">
      <w:r>
        <w:t>13    until all tasks are done:</w:t>
      </w:r>
    </w:p>
    <w:p w:rsidR="003A5A7F" w:rsidRDefault="003A5A7F" w:rsidP="003A5A7F">
      <w:r>
        <w:t>14        respond to a requesting processor p</w:t>
      </w:r>
    </w:p>
    <w:p w:rsidR="003A5A7F" w:rsidRDefault="003A5A7F" w:rsidP="003A5A7F">
      <w:r>
        <w:t>15        send next chunk of tasks</w:t>
      </w:r>
    </w:p>
    <w:p w:rsidR="003A5A7F" w:rsidRDefault="003A5A7F" w:rsidP="003A5A7F"/>
    <w:p w:rsidR="003A5A7F" w:rsidRDefault="003A5A7F" w:rsidP="003A5A7F"/>
    <w:p w:rsidR="003A5A7F" w:rsidRDefault="003A5A7F" w:rsidP="003A5A7F">
      <w:r>
        <w:t>GSS    This  will be the  same as FSC  except  that the chunk  size c will be set to 1.</w:t>
      </w:r>
    </w:p>
    <w:p w:rsidR="003A5A7F" w:rsidRDefault="003A5A7F" w:rsidP="003A5A7F"/>
    <w:p w:rsidR="003A5A7F" w:rsidRDefault="003A5A7F" w:rsidP="003A5A7F"/>
    <w:p w:rsidR="003A5A7F" w:rsidRDefault="003A5A7F" w:rsidP="003A5A7F">
      <w:r>
        <w:t>5</w:t>
      </w:r>
    </w:p>
    <w:p w:rsidR="003A5A7F" w:rsidRDefault="003A5A7F" w:rsidP="003A5A7F">
      <w:r>
        <w:t>FACT</w:t>
      </w:r>
    </w:p>
    <w:p w:rsidR="003A5A7F" w:rsidRDefault="003A5A7F" w:rsidP="003A5A7F"/>
    <w:p w:rsidR="003A5A7F" w:rsidRDefault="003A5A7F" w:rsidP="003A5A7F">
      <w:r>
        <w:t>1    /*c is a fixed factor of remaining</w:t>
      </w:r>
    </w:p>
    <w:p w:rsidR="003A5A7F" w:rsidRDefault="003A5A7F" w:rsidP="003A5A7F">
      <w:r>
        <w:t>2      tasks*/</w:t>
      </w:r>
    </w:p>
    <w:p w:rsidR="003A5A7F" w:rsidRDefault="003A5A7F" w:rsidP="003A5A7F">
      <w:r>
        <w:t>3    f = any number such that 0 &lt; f &lt; 1;</w:t>
      </w:r>
    </w:p>
    <w:p w:rsidR="003A5A7F" w:rsidRDefault="003A5A7F" w:rsidP="003A5A7F">
      <w:r>
        <w:t>4</w:t>
      </w:r>
    </w:p>
    <w:p w:rsidR="003A5A7F" w:rsidRDefault="003A5A7F" w:rsidP="003A5A7F">
      <w:r>
        <w:t>5    /*send first p chunks to all PCs*/</w:t>
      </w:r>
    </w:p>
    <w:p w:rsidR="003A5A7F" w:rsidRDefault="003A5A7F" w:rsidP="003A5A7F">
      <w:r>
        <w:t>6    for(i=0 to p-1){</w:t>
      </w:r>
    </w:p>
    <w:p w:rsidR="003A5A7F" w:rsidRDefault="003A5A7F" w:rsidP="003A5A7F">
      <w:r>
        <w:t>7         c = (f^i*n);</w:t>
      </w:r>
    </w:p>
    <w:p w:rsidR="003A5A7F" w:rsidRDefault="003A5A7F" w:rsidP="003A5A7F">
      <w:r>
        <w:lastRenderedPageBreak/>
        <w:t>8         send chunk[i] to processor P[i]</w:t>
      </w:r>
    </w:p>
    <w:p w:rsidR="003A5A7F" w:rsidRDefault="003A5A7F" w:rsidP="003A5A7F">
      <w:r>
        <w:t>9            lowerbound l = i*c</w:t>
      </w:r>
    </w:p>
    <w:p w:rsidR="003A5A7F" w:rsidRDefault="003A5A7F" w:rsidP="003A5A7F">
      <w:r>
        <w:t>10           and</w:t>
      </w:r>
    </w:p>
    <w:p w:rsidR="003A5A7F" w:rsidRDefault="003A5A7F" w:rsidP="003A5A7F">
      <w:r>
        <w:t>11           upperbound u = ((i+1)*c)-1</w:t>
      </w:r>
    </w:p>
    <w:p w:rsidR="003A5A7F" w:rsidRDefault="003A5A7F" w:rsidP="003A5A7F">
      <w:r>
        <w:t>12    }</w:t>
      </w:r>
    </w:p>
    <w:p w:rsidR="003A5A7F" w:rsidRDefault="003A5A7F" w:rsidP="003A5A7F">
      <w:r>
        <w:t>13</w:t>
      </w:r>
    </w:p>
    <w:p w:rsidR="003A5A7F" w:rsidRDefault="003A5A7F" w:rsidP="003A5A7F">
      <w:r>
        <w:t>14    do until all tasks are done:</w:t>
      </w:r>
    </w:p>
    <w:p w:rsidR="003A5A7F" w:rsidRDefault="003A5A7F" w:rsidP="003A5A7F">
      <w:r>
        <w:t>15    respond to a requesting processor p</w:t>
      </w:r>
    </w:p>
    <w:p w:rsidR="003A5A7F" w:rsidRDefault="003A5A7F" w:rsidP="003A5A7F">
      <w:r>
        <w:t>16         compute c</w:t>
      </w:r>
    </w:p>
    <w:p w:rsidR="003A5A7F" w:rsidRDefault="003A5A7F" w:rsidP="003A5A7F">
      <w:r>
        <w:t>17         send next chunk of tasks</w:t>
      </w:r>
    </w:p>
    <w:p w:rsidR="003A5A7F" w:rsidRDefault="003A5A7F" w:rsidP="003A5A7F"/>
    <w:p w:rsidR="003A5A7F" w:rsidRDefault="003A5A7F" w:rsidP="003A5A7F"/>
    <w:p w:rsidR="003A5A7F" w:rsidRDefault="003A5A7F" w:rsidP="003A5A7F">
      <w:r>
        <w:t>WFACT</w:t>
      </w:r>
    </w:p>
    <w:p w:rsidR="003A5A7F" w:rsidRDefault="003A5A7F" w:rsidP="003A5A7F"/>
    <w:p w:rsidR="003A5A7F" w:rsidRDefault="003A5A7F" w:rsidP="003A5A7F">
      <w:r>
        <w:t>1    /*c is a fixed factor of remaining</w:t>
      </w:r>
    </w:p>
    <w:p w:rsidR="003A5A7F" w:rsidRDefault="003A5A7F" w:rsidP="003A5A7F">
      <w:r>
        <w:t>2        tasks*/</w:t>
      </w:r>
    </w:p>
    <w:p w:rsidR="003A5A7F" w:rsidRDefault="003A5A7F" w:rsidP="003A5A7F">
      <w:r>
        <w:t>3    /*f[i] is the the relative speeds</w:t>
      </w:r>
    </w:p>
    <w:p w:rsidR="003A5A7F" w:rsidRDefault="003A5A7F" w:rsidP="003A5A7F">
      <w:r>
        <w:t>4        of processor P[i]*/</w:t>
      </w:r>
    </w:p>
    <w:p w:rsidR="003A5A7F" w:rsidRDefault="003A5A7F" w:rsidP="003A5A7F">
      <w:r>
        <w:t>5</w:t>
      </w:r>
    </w:p>
    <w:p w:rsidR="003A5A7F" w:rsidRDefault="003A5A7F" w:rsidP="003A5A7F">
      <w:r>
        <w:t>6    /*</w:t>
      </w:r>
      <w:del w:id="262" w:author="Edr 1143" w:date="2011-08-15T03:57:00Z">
        <w:r w:rsidDel="008E1A65">
          <w:delText>initally</w:delText>
        </w:r>
      </w:del>
      <w:ins w:id="263" w:author="Edr 1143" w:date="2011-08-15T03:57:00Z">
        <w:r w:rsidR="008E1A65">
          <w:t>initially</w:t>
        </w:r>
      </w:ins>
      <w:r>
        <w:t xml:space="preserve"> all of the relative speeds</w:t>
      </w:r>
    </w:p>
    <w:p w:rsidR="003A5A7F" w:rsidRDefault="003A5A7F" w:rsidP="003A5A7F">
      <w:r>
        <w:t>7        of all the processors are equal*/</w:t>
      </w:r>
    </w:p>
    <w:p w:rsidR="003A5A7F" w:rsidRDefault="003A5A7F" w:rsidP="003A5A7F">
      <w:r>
        <w:t>8    for(i=0 to p-1){</w:t>
      </w:r>
    </w:p>
    <w:p w:rsidR="003A5A7F" w:rsidRDefault="003A5A7F" w:rsidP="003A5A7F">
      <w:r>
        <w:t>9         f[i] = any number</w:t>
      </w:r>
    </w:p>
    <w:p w:rsidR="003A5A7F" w:rsidRDefault="003A5A7F" w:rsidP="003A5A7F">
      <w:r>
        <w:t>10                 such that 0&lt;f[i]&lt;1;</w:t>
      </w:r>
    </w:p>
    <w:p w:rsidR="003A5A7F" w:rsidRDefault="003A5A7F" w:rsidP="003A5A7F">
      <w:r>
        <w:t>11    }</w:t>
      </w:r>
    </w:p>
    <w:p w:rsidR="003A5A7F" w:rsidRDefault="003A5A7F" w:rsidP="003A5A7F">
      <w:r>
        <w:lastRenderedPageBreak/>
        <w:t>12    /*send first p chunks to all PCs*/</w:t>
      </w:r>
    </w:p>
    <w:p w:rsidR="003A5A7F" w:rsidRDefault="003A5A7F" w:rsidP="003A5A7F">
      <w:r>
        <w:t>13    for(i=0 to p-1){</w:t>
      </w:r>
    </w:p>
    <w:p w:rsidR="003A5A7F" w:rsidRDefault="003A5A7F" w:rsidP="003A5A7F">
      <w:r>
        <w:t>14        c = (f[i]*n);</w:t>
      </w:r>
    </w:p>
    <w:p w:rsidR="003A5A7F" w:rsidRDefault="003A5A7F" w:rsidP="003A5A7F">
      <w:r>
        <w:t>15        /*update f[i]*/</w:t>
      </w:r>
    </w:p>
    <w:p w:rsidR="003A5A7F" w:rsidRDefault="003A5A7F" w:rsidP="003A5A7F">
      <w:r>
        <w:t>16        f[i] = relative speed of P[i];</w:t>
      </w:r>
    </w:p>
    <w:p w:rsidR="003A5A7F" w:rsidRDefault="003A5A7F" w:rsidP="003A5A7F">
      <w:r>
        <w:t>17         send chunk[i] to processor P[i]</w:t>
      </w:r>
    </w:p>
    <w:p w:rsidR="003A5A7F" w:rsidRDefault="003A5A7F" w:rsidP="003A5A7F">
      <w:r>
        <w:t>18            lowerbound l = i*c</w:t>
      </w:r>
    </w:p>
    <w:p w:rsidR="003A5A7F" w:rsidRDefault="003A5A7F" w:rsidP="003A5A7F">
      <w:r>
        <w:t>19            and</w:t>
      </w:r>
    </w:p>
    <w:p w:rsidR="003A5A7F" w:rsidRDefault="003A5A7F" w:rsidP="003A5A7F">
      <w:r>
        <w:t>20            upperbound u = ((i+1)*c)-1</w:t>
      </w:r>
    </w:p>
    <w:p w:rsidR="003A5A7F" w:rsidRDefault="003A5A7F" w:rsidP="003A5A7F">
      <w:r>
        <w:t>21    }</w:t>
      </w:r>
    </w:p>
    <w:p w:rsidR="003A5A7F" w:rsidRDefault="003A5A7F" w:rsidP="003A5A7F">
      <w:r>
        <w:t>22</w:t>
      </w:r>
    </w:p>
    <w:p w:rsidR="003A5A7F" w:rsidRDefault="003A5A7F" w:rsidP="003A5A7F">
      <w:r>
        <w:t>23    do until all tasks are done:</w:t>
      </w:r>
    </w:p>
    <w:p w:rsidR="003A5A7F" w:rsidRDefault="003A5A7F" w:rsidP="003A5A7F">
      <w:r>
        <w:t>24    respond to a requesting processor p</w:t>
      </w:r>
    </w:p>
    <w:p w:rsidR="003A5A7F" w:rsidRDefault="003A5A7F" w:rsidP="003A5A7F">
      <w:r>
        <w:t>25         compute c</w:t>
      </w:r>
    </w:p>
    <w:p w:rsidR="003A5A7F" w:rsidRDefault="003A5A7F" w:rsidP="003A5A7F">
      <w:r>
        <w:t>26         send next chunk of tasks</w:t>
      </w:r>
    </w:p>
    <w:p w:rsidR="003A5A7F" w:rsidRDefault="003A5A7F" w:rsidP="003A5A7F"/>
    <w:p w:rsidR="003A5A7F" w:rsidRDefault="003A5A7F" w:rsidP="003A5A7F"/>
    <w:p w:rsidR="003A5A7F" w:rsidRDefault="003A5A7F" w:rsidP="003A5A7F">
      <w:r>
        <w:t>AWF   This is basically the same as WF except that, here in AWF,  the  scheduling  process will stop  to up- date the relative speeds of the processors several times, say  for  example  every  approximately  n/8  tasks  are</w:t>
      </w:r>
    </w:p>
    <w:p w:rsidR="003A5A7F" w:rsidRDefault="003A5A7F" w:rsidP="003A5A7F">
      <w:r>
        <w:t>done,  during  execution.    This  will be done  with  the following pseudo-code:</w:t>
      </w:r>
    </w:p>
    <w:p w:rsidR="003A5A7F" w:rsidRDefault="003A5A7F" w:rsidP="003A5A7F"/>
    <w:p w:rsidR="003A5A7F" w:rsidRDefault="003A5A7F" w:rsidP="003A5A7F">
      <w:r>
        <w:t>23    /*m is the marker of the portion</w:t>
      </w:r>
    </w:p>
    <w:p w:rsidR="003A5A7F" w:rsidRDefault="003A5A7F" w:rsidP="003A5A7F">
      <w:r>
        <w:t>24        of tasks done, initially set to 1*/</w:t>
      </w:r>
    </w:p>
    <w:p w:rsidR="003A5A7F" w:rsidRDefault="003A5A7F" w:rsidP="003A5A7F">
      <w:r>
        <w:t>25    m = 1;</w:t>
      </w:r>
    </w:p>
    <w:p w:rsidR="003A5A7F" w:rsidRDefault="003A5A7F" w:rsidP="003A5A7F">
      <w:r>
        <w:t>26</w:t>
      </w:r>
    </w:p>
    <w:p w:rsidR="003A5A7F" w:rsidRDefault="003A5A7F" w:rsidP="003A5A7F">
      <w:r>
        <w:lastRenderedPageBreak/>
        <w:t>27    do until (all tasks are done){</w:t>
      </w:r>
    </w:p>
    <w:p w:rsidR="003A5A7F" w:rsidRDefault="003A5A7F" w:rsidP="003A5A7F">
      <w:r>
        <w:t>28        respond to a requesting processor</w:t>
      </w:r>
    </w:p>
    <w:p w:rsidR="003A5A7F" w:rsidRDefault="003A5A7F" w:rsidP="003A5A7F">
      <w:r>
        <w:t>29             compute c</w:t>
      </w:r>
    </w:p>
    <w:p w:rsidR="003A5A7F" w:rsidRDefault="003A5A7F" w:rsidP="003A5A7F">
      <w:r>
        <w:t>30             send next chunk of tasks</w:t>
      </w:r>
    </w:p>
    <w:p w:rsidR="003A5A7F" w:rsidRDefault="003A5A7F" w:rsidP="003A5A7F">
      <w:r>
        <w:t>31</w:t>
      </w:r>
    </w:p>
    <w:p w:rsidR="003A5A7F" w:rsidRDefault="003A5A7F" w:rsidP="003A5A7F">
      <w:r>
        <w:t>32        if(tasks done =&gt; (m/8)*n){</w:t>
      </w:r>
    </w:p>
    <w:p w:rsidR="003A5A7F" w:rsidRDefault="003A5A7F" w:rsidP="003A5A7F">
      <w:r>
        <w:t>33</w:t>
      </w:r>
    </w:p>
    <w:p w:rsidR="003A5A7F" w:rsidRDefault="003A5A7F" w:rsidP="003A5A7F">
      <w:r>
        <w:t>34            wait for all the</w:t>
      </w:r>
    </w:p>
    <w:p w:rsidR="003A5A7F" w:rsidRDefault="003A5A7F" w:rsidP="003A5A7F">
      <w:r>
        <w:t>35                processors to finish</w:t>
      </w:r>
    </w:p>
    <w:p w:rsidR="003A5A7F" w:rsidRDefault="003A5A7F" w:rsidP="003A5A7F">
      <w:r>
        <w:t>36</w:t>
      </w:r>
    </w:p>
    <w:p w:rsidR="003A5A7F" w:rsidRDefault="003A5A7F" w:rsidP="003A5A7F">
      <w:r>
        <w:t>37            /*increment marker*/</w:t>
      </w:r>
    </w:p>
    <w:p w:rsidR="003A5A7F" w:rsidRDefault="003A5A7F" w:rsidP="003A5A7F">
      <w:r>
        <w:t>38            m++;</w:t>
      </w:r>
    </w:p>
    <w:p w:rsidR="003A5A7F" w:rsidRDefault="003A5A7F" w:rsidP="003A5A7F">
      <w:r>
        <w:t>39</w:t>
      </w:r>
    </w:p>
    <w:p w:rsidR="003A5A7F" w:rsidRDefault="003A5A7F" w:rsidP="003A5A7F">
      <w:r>
        <w:t>40       /*send next p chunks to all PCs*/</w:t>
      </w:r>
    </w:p>
    <w:p w:rsidR="003A5A7F" w:rsidRDefault="003A5A7F" w:rsidP="003A5A7F">
      <w:r>
        <w:t>41       /*start= lowerbound of the next chunk*/</w:t>
      </w:r>
    </w:p>
    <w:p w:rsidR="003A5A7F" w:rsidRDefault="003A5A7F" w:rsidP="003A5A7F">
      <w:r>
        <w:t>42            start = last chunk upperbound+1</w:t>
      </w:r>
    </w:p>
    <w:p w:rsidR="003A5A7F" w:rsidRDefault="003A5A7F" w:rsidP="003A5A7F">
      <w:r>
        <w:t>43            for(i=0 to p-1){</w:t>
      </w:r>
    </w:p>
    <w:p w:rsidR="003A5A7F" w:rsidRDefault="003A5A7F" w:rsidP="003A5A7F">
      <w:r>
        <w:t>44                c = (f[i]*n);</w:t>
      </w:r>
    </w:p>
    <w:p w:rsidR="003A5A7F" w:rsidRDefault="003A5A7F" w:rsidP="003A5A7F">
      <w:r>
        <w:t>45                /*update f[i]*/</w:t>
      </w:r>
    </w:p>
    <w:p w:rsidR="003A5A7F" w:rsidRDefault="003A5A7F" w:rsidP="003A5A7F">
      <w:r>
        <w:t>46                f[i] = relative speed of P[i];</w:t>
      </w:r>
    </w:p>
    <w:p w:rsidR="003A5A7F" w:rsidRDefault="003A5A7F" w:rsidP="003A5A7F">
      <w:r>
        <w:t>47                send chunk[i] bounds to P[i]</w:t>
      </w:r>
    </w:p>
    <w:p w:rsidR="003A5A7F" w:rsidRDefault="003A5A7F" w:rsidP="003A5A7F">
      <w:r>
        <w:t>48                   l = i*c + start</w:t>
      </w:r>
    </w:p>
    <w:p w:rsidR="003A5A7F" w:rsidRDefault="003A5A7F" w:rsidP="003A5A7F">
      <w:r>
        <w:t>49                   and</w:t>
      </w:r>
    </w:p>
    <w:p w:rsidR="003A5A7F" w:rsidRDefault="003A5A7F" w:rsidP="003A5A7F">
      <w:r>
        <w:t>50                   u = ((i+1)*c)-1 + start</w:t>
      </w:r>
    </w:p>
    <w:p w:rsidR="003A5A7F" w:rsidRDefault="003A5A7F" w:rsidP="003A5A7F">
      <w:r>
        <w:t>51            }</w:t>
      </w:r>
    </w:p>
    <w:p w:rsidR="003A5A7F" w:rsidRDefault="003A5A7F" w:rsidP="003A5A7F">
      <w:r>
        <w:lastRenderedPageBreak/>
        <w:t>52        }</w:t>
      </w:r>
    </w:p>
    <w:p w:rsidR="003A5A7F" w:rsidRDefault="003A5A7F" w:rsidP="003A5A7F">
      <w:r>
        <w:t>53    }</w:t>
      </w:r>
    </w:p>
    <w:p w:rsidR="003A5A7F" w:rsidRDefault="003A5A7F" w:rsidP="003A5A7F"/>
    <w:p w:rsidR="003A5A7F" w:rsidRDefault="003A5A7F" w:rsidP="003A5A7F"/>
    <w:p w:rsidR="003A5A7F" w:rsidRDefault="003A5A7F" w:rsidP="003A5A7F">
      <w:r>
        <w:t>4.3     Comparison of Performances</w:t>
      </w:r>
    </w:p>
    <w:p w:rsidR="003A5A7F" w:rsidRDefault="003A5A7F" w:rsidP="003A5A7F"/>
    <w:p w:rsidR="003A5A7F" w:rsidRDefault="003A5A7F" w:rsidP="003A5A7F">
      <w:r>
        <w:t xml:space="preserve">Since the program in the Master PC is the one which sends tasks and waits for requests,  it is the one to start first and  is also the  one to terminate last.  Therefore, the execution  time of the </w:t>
      </w:r>
      <w:del w:id="264" w:author="Edr 1143" w:date="2011-08-15T03:57:00Z">
        <w:r w:rsidDel="008E1A65">
          <w:delText>progam</w:delText>
        </w:r>
      </w:del>
      <w:ins w:id="265" w:author="Edr 1143" w:date="2011-08-15T03:57:00Z">
        <w:r w:rsidR="008E1A65">
          <w:t>program</w:t>
        </w:r>
      </w:ins>
      <w:r>
        <w:t xml:space="preserve">  in the Master  PC is the  system  parallel  time  τp  which is the  sum total  of the  time  spent by  the  system  for computation tcomp and the time the system spent for communication and waiting  tc .</w:t>
      </w:r>
    </w:p>
    <w:p w:rsidR="003A5A7F" w:rsidRDefault="003A5A7F" w:rsidP="003A5A7F"/>
    <w:p w:rsidR="003A5A7F" w:rsidRDefault="003A5A7F" w:rsidP="003A5A7F">
      <w:r>
        <w:t>Furthermore, the  parallel  cost Cp  can be computed by multiplying the  parallel  time  τp  by the  number  of processors p in the system  [6].</w:t>
      </w:r>
    </w:p>
    <w:p w:rsidR="003A5A7F" w:rsidRDefault="003A5A7F" w:rsidP="003A5A7F"/>
    <w:p w:rsidR="003A5A7F" w:rsidRDefault="003A5A7F" w:rsidP="003A5A7F"/>
    <w:p w:rsidR="003A5A7F" w:rsidRDefault="003A5A7F" w:rsidP="003A5A7F">
      <w:r>
        <w:t>These  performance   metrics  are  recorded  for  each of the  implementations and  then  compared  with each other.</w:t>
      </w:r>
    </w:p>
    <w:p w:rsidR="003A5A7F" w:rsidRDefault="003A5A7F" w:rsidP="003A5A7F"/>
    <w:p w:rsidR="003A5A7F" w:rsidRDefault="003A5A7F" w:rsidP="003A5A7F"/>
    <w:p w:rsidR="003A5A7F" w:rsidRDefault="003A5A7F" w:rsidP="003A5A7F">
      <w:r>
        <w:t>6</w:t>
      </w:r>
    </w:p>
    <w:p w:rsidR="003A5A7F" w:rsidRDefault="003A5A7F" w:rsidP="003A5A7F">
      <w:r>
        <w:t>5    Results and Discussions</w:t>
      </w:r>
    </w:p>
    <w:p w:rsidR="003A5A7F" w:rsidRDefault="003A5A7F" w:rsidP="003A5A7F"/>
    <w:p w:rsidR="003A5A7F" w:rsidRDefault="008E1A65" w:rsidP="003A5A7F">
      <w:r>
        <w:t>The  implementations of the  loop  scheduling  algo</w:t>
      </w:r>
      <w:del w:id="266" w:author="Edr 1143" w:date="2011-08-15T03:58:00Z">
        <w:r w:rsidDel="000B47C5">
          <w:delText xml:space="preserve">- </w:delText>
        </w:r>
      </w:del>
      <w:r>
        <w:t>rithms   on  DGs  (with   sizes  2,  4,  6,  8,  10,  12,  14,</w:t>
      </w:r>
    </w:p>
    <w:p w:rsidR="003A5A7F" w:rsidRDefault="008E1A65" w:rsidP="003A5A7F">
      <w:r>
        <w:t>16, 17,8,  and  20) using  SEPA  as a test  bed  on four modes  (EQUAL, FRONT-HEAVY, TAIL-HEAVY, and RANDOM) shows that the scheduling algorithms  effec</w:t>
      </w:r>
      <w:del w:id="267" w:author="Edr 1143" w:date="2011-08-15T03:58:00Z">
        <w:r w:rsidDel="000B47C5">
          <w:delText xml:space="preserve">- </w:delText>
        </w:r>
      </w:del>
      <w:r>
        <w:t>tively balances  the work load to the DGs and reduces the execution  times relative to when SEPA is executed sequentially  in a single PC.</w:t>
      </w:r>
    </w:p>
    <w:p w:rsidR="003A5A7F" w:rsidRDefault="003A5A7F" w:rsidP="003A5A7F"/>
    <w:p w:rsidR="003A5A7F" w:rsidRDefault="008E1A65" w:rsidP="003A5A7F">
      <w:r>
        <w:lastRenderedPageBreak/>
        <w:t>Figures 2, 3, 4, and 5 are comparisons  of the execu</w:t>
      </w:r>
      <w:del w:id="268" w:author="Edr 1143" w:date="2011-08-15T03:58:00Z">
        <w:r w:rsidDel="000B47C5">
          <w:delText xml:space="preserve">- </w:delText>
        </w:r>
      </w:del>
      <w:r>
        <w:t xml:space="preserve">tion  times  of each of the  implementations. </w:t>
      </w:r>
      <w:del w:id="269" w:author="Edr 1143" w:date="2011-08-15T03:58:00Z">
        <w:r w:rsidR="003A5A7F" w:rsidDel="008E1A65">
          <w:delText>hahahaha</w:delText>
        </w:r>
      </w:del>
      <w:ins w:id="270" w:author="Edr 1143" w:date="2011-08-15T03:58:00Z">
        <w:r>
          <w:t>Hahahaha</w:t>
        </w:r>
      </w:ins>
    </w:p>
    <w:p w:rsidR="003A5A7F" w:rsidRDefault="003A5A7F" w:rsidP="003A5A7F">
      <w:r>
        <w:t>:)</w:t>
      </w:r>
    </w:p>
    <w:p w:rsidR="003A5A7F" w:rsidRDefault="003A5A7F" w:rsidP="003A5A7F"/>
    <w:p w:rsidR="003A5A7F" w:rsidRDefault="003A5A7F" w:rsidP="003A5A7F">
      <w:r>
        <w:t>Figure  4: SEPA  on TAIL-HEAVY mode</w:t>
      </w:r>
    </w:p>
    <w:p w:rsidR="003A5A7F" w:rsidRDefault="003A5A7F" w:rsidP="003A5A7F"/>
    <w:p w:rsidR="003A5A7F" w:rsidRDefault="003A5A7F" w:rsidP="003A5A7F"/>
    <w:p w:rsidR="003A5A7F" w:rsidRDefault="003A5A7F" w:rsidP="003A5A7F"/>
    <w:p w:rsidR="003A5A7F" w:rsidRDefault="003A5A7F" w:rsidP="003A5A7F">
      <w:r>
        <w:t>Figure  2: SEPA  on EQUAL mode</w:t>
      </w:r>
    </w:p>
    <w:p w:rsidR="003A5A7F" w:rsidRDefault="003A5A7F" w:rsidP="003A5A7F"/>
    <w:p w:rsidR="003A5A7F" w:rsidRDefault="003A5A7F" w:rsidP="003A5A7F"/>
    <w:p w:rsidR="003A5A7F" w:rsidRDefault="003A5A7F" w:rsidP="003A5A7F"/>
    <w:p w:rsidR="003A5A7F" w:rsidRDefault="003A5A7F" w:rsidP="003A5A7F"/>
    <w:p w:rsidR="003A5A7F" w:rsidRDefault="003A5A7F" w:rsidP="003A5A7F">
      <w:r>
        <w:t>Figure  3: SEPA  on FRONT-HEAVY mode</w:t>
      </w:r>
    </w:p>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r>
        <w:t>References</w:t>
      </w:r>
    </w:p>
    <w:p w:rsidR="003A5A7F" w:rsidRDefault="003A5A7F" w:rsidP="003A5A7F"/>
    <w:p w:rsidR="003A5A7F" w:rsidRDefault="003A5A7F" w:rsidP="003A5A7F">
      <w:r>
        <w:t>[1] Z. Balaton, G. Gombas,  P. Kacsuk,  A´ . Kornafeld, J. Kovcs, A.C. Marosi, G. Vida, N. Podhorszki, and T. Kiss. SZTAKI  Desktop Grid:  a Modular</w:t>
      </w:r>
    </w:p>
    <w:p w:rsidR="003A5A7F" w:rsidRDefault="003A5A7F" w:rsidP="003A5A7F">
      <w:r>
        <w:t>Figure  5: SEPA  on RANDOM mode</w:t>
      </w:r>
    </w:p>
    <w:p w:rsidR="003A5A7F" w:rsidRDefault="003A5A7F" w:rsidP="003A5A7F"/>
    <w:p w:rsidR="003A5A7F" w:rsidRDefault="003A5A7F" w:rsidP="003A5A7F"/>
    <w:p w:rsidR="003A5A7F" w:rsidRDefault="003A5A7F" w:rsidP="003A5A7F"/>
    <w:p w:rsidR="003A5A7F" w:rsidRDefault="003A5A7F" w:rsidP="003A5A7F">
      <w:r>
        <w:t>and Scalable Way of Building Large Computing</w:t>
      </w:r>
    </w:p>
    <w:p w:rsidR="003A5A7F" w:rsidRDefault="003A5A7F" w:rsidP="003A5A7F">
      <w:r>
        <w:t>Grids.  IEEE,  2007.</w:t>
      </w:r>
    </w:p>
    <w:p w:rsidR="003A5A7F" w:rsidRDefault="003A5A7F" w:rsidP="003A5A7F"/>
    <w:p w:rsidR="003A5A7F" w:rsidRDefault="003A5A7F" w:rsidP="003A5A7F">
      <w:r>
        <w:t xml:space="preserve">[2] B. Codenotti and M. </w:t>
      </w:r>
      <w:r w:rsidR="008E1A65">
        <w:t>Leoncini.</w:t>
      </w:r>
      <w:ins w:id="271" w:author="Edr 1143" w:date="2011-08-15T03:58:00Z">
        <w:r w:rsidR="008E1A65">
          <w:t xml:space="preserve"> </w:t>
        </w:r>
      </w:ins>
      <w:r w:rsidR="008E1A65">
        <w:t>Introduction</w:t>
      </w:r>
      <w:r>
        <w:t xml:space="preserve"> to Parallel  Processing. Addison-Wesley  Publishing Inc., 1993.</w:t>
      </w:r>
    </w:p>
    <w:p w:rsidR="003A5A7F" w:rsidRDefault="003A5A7F" w:rsidP="003A5A7F"/>
    <w:p w:rsidR="003A5A7F" w:rsidRDefault="003A5A7F" w:rsidP="003A5A7F">
      <w:r>
        <w:t>[3] H. El-Rewini,  T.G.  Lewis, and H.H. Ali. Task Scheduling in Parallel  and Distributed  Systems. Prentice-Hall Inc., 1994.</w:t>
      </w:r>
    </w:p>
    <w:p w:rsidR="003A5A7F" w:rsidRDefault="003A5A7F" w:rsidP="003A5A7F"/>
    <w:p w:rsidR="003A5A7F" w:rsidRDefault="003A5A7F" w:rsidP="003A5A7F">
      <w:r>
        <w:t>[4] A.C. Marosi, G. Gombas,  and Z. Balaton. Secure application  deployment  in the hierarchical local desktop grid. In Proceedings  of DAPSYS  2006 6th Austrian-Hungarian Workshop  on Distributed</w:t>
      </w:r>
    </w:p>
    <w:p w:rsidR="003A5A7F" w:rsidRDefault="003A5A7F" w:rsidP="003A5A7F">
      <w:r>
        <w:t>and Parallel  Systems,  Innsbruck, Austria, 2006.</w:t>
      </w:r>
    </w:p>
    <w:p w:rsidR="003A5A7F" w:rsidRDefault="003A5A7F" w:rsidP="003A5A7F"/>
    <w:p w:rsidR="003A5A7F" w:rsidRDefault="003A5A7F" w:rsidP="003A5A7F">
      <w:r>
        <w:t>[5] H.S. Morse. Practical Parallel  Computing.</w:t>
      </w:r>
    </w:p>
    <w:p w:rsidR="003A5A7F" w:rsidRDefault="003A5A7F" w:rsidP="003A5A7F">
      <w:r>
        <w:t>Academic Press,  Inc., 1994.</w:t>
      </w:r>
    </w:p>
    <w:p w:rsidR="003A5A7F" w:rsidRDefault="003A5A7F" w:rsidP="003A5A7F"/>
    <w:p w:rsidR="003A5A7F" w:rsidRDefault="003A5A7F" w:rsidP="003A5A7F">
      <w:r>
        <w:t>[6] J.P.  Pabico.  Dynamic  Load Balancing  Algorithms for Embarrassingly Parallel  Tasks.  Computing Society of the Philippines, 2009.</w:t>
      </w:r>
    </w:p>
    <w:p w:rsidR="003A5A7F" w:rsidRDefault="003A5A7F" w:rsidP="003A5A7F"/>
    <w:p w:rsidR="003A5A7F" w:rsidRDefault="003A5A7F" w:rsidP="003A5A7F">
      <w:r>
        <w:t>[7] Computer Automation Research  Institute</w:t>
      </w:r>
    </w:p>
    <w:p w:rsidR="003A5A7F" w:rsidRDefault="003A5A7F" w:rsidP="003A5A7F">
      <w:r>
        <w:t>(SZTAKI)  of the Hungarian Academy  of Sciences</w:t>
      </w:r>
    </w:p>
    <w:p w:rsidR="003A5A7F" w:rsidRDefault="003A5A7F" w:rsidP="003A5A7F"/>
    <w:p w:rsidR="003A5A7F" w:rsidRDefault="003A5A7F" w:rsidP="003A5A7F"/>
    <w:p w:rsidR="003A5A7F" w:rsidRDefault="003A5A7F" w:rsidP="003A5A7F">
      <w:r>
        <w:t>7</w:t>
      </w:r>
    </w:p>
    <w:p w:rsidR="003A5A7F" w:rsidRDefault="003A5A7F" w:rsidP="003A5A7F">
      <w:r>
        <w:t>(MTA),  (2006). Available:</w:t>
      </w:r>
    </w:p>
    <w:p w:rsidR="003A5A7F" w:rsidRDefault="003A5A7F" w:rsidP="003A5A7F">
      <w:r>
        <w:lastRenderedPageBreak/>
        <w:t>http://www.desktopgrid.hu</w:t>
      </w:r>
    </w:p>
    <w:p w:rsidR="003A5A7F" w:rsidRDefault="003A5A7F" w:rsidP="003A5A7F"/>
    <w:p w:rsidR="003A5A7F" w:rsidRDefault="003A5A7F" w:rsidP="003A5A7F">
      <w:r>
        <w:t>[8] T. Tabirca, S. Tabirca, and L.T.  Yang. An O(log(p))  Algorithm  for the Discrete  Feedback Guided Dynamic  Loop Scheduling. In Proceedings of the 20th International Conference on Advanced Information Networking  and Applications (AINA06),  2006.</w:t>
      </w:r>
    </w:p>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3A5A7F" w:rsidRDefault="003A5A7F" w:rsidP="003A5A7F"/>
    <w:p w:rsidR="00AB3352" w:rsidRDefault="003A5A7F" w:rsidP="003A5A7F">
      <w:r>
        <w:t>8</w:t>
      </w:r>
    </w:p>
    <w:sectPr w:rsidR="00AB3352" w:rsidSect="00AB335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Edr 1143" w:date="2011-08-14T20:43:00Z" w:initials="Edr 1143">
    <w:p w:rsidR="00E71426" w:rsidRDefault="00E71426">
      <w:pPr>
        <w:pStyle w:val="CommentText"/>
      </w:pPr>
      <w:r>
        <w:rPr>
          <w:rStyle w:val="CommentReference"/>
        </w:rPr>
        <w:annotationRef/>
      </w:r>
      <w:r>
        <w:rPr>
          <w:rStyle w:val="CommentReference"/>
        </w:rPr>
        <w:annotationRef/>
      </w:r>
      <w:r>
        <w:t>Many journals do not use 1</w:t>
      </w:r>
      <w:r w:rsidRPr="00763F62">
        <w:rPr>
          <w:vertAlign w:val="superscript"/>
        </w:rPr>
        <w:t>st</w:t>
      </w:r>
      <w:r>
        <w:t xml:space="preserve"> person and 2</w:t>
      </w:r>
      <w:r w:rsidRPr="00763F62">
        <w:rPr>
          <w:vertAlign w:val="superscript"/>
        </w:rPr>
        <w:t>nd</w:t>
      </w:r>
      <w:r>
        <w:t xml:space="preserve"> person in articles but some do. Check the style guide for your journal to make sure this is allowed. </w:t>
      </w:r>
      <w:r>
        <w:sym w:font="Wingdings" w:char="F04A"/>
      </w:r>
      <w:r>
        <w:t xml:space="preserve"> otherwise, you may replace with “people.”</w:t>
      </w:r>
    </w:p>
  </w:comment>
  <w:comment w:id="10" w:author="Edr 1143" w:date="2011-08-14T20:43:00Z" w:initials="Edr 1143">
    <w:p w:rsidR="00F74C9A" w:rsidRDefault="00F74C9A">
      <w:pPr>
        <w:pStyle w:val="CommentText"/>
      </w:pPr>
      <w:r>
        <w:rPr>
          <w:rStyle w:val="CommentReference"/>
        </w:rPr>
        <w:annotationRef/>
      </w:r>
      <w:r>
        <w:rPr>
          <w:rStyle w:val="CommentReference"/>
        </w:rPr>
        <w:annotationRef/>
      </w:r>
      <w:r>
        <w:t>Is this the only reason why computers are used to accomplish the tasks? Reference? If unsupported by reference, delete this word or replace with a “safer” word such as main, primary, etc.</w:t>
      </w:r>
    </w:p>
  </w:comment>
  <w:comment w:id="8" w:author="Edr 1143" w:date="2011-08-14T20:43:00Z" w:initials="Edr 1143">
    <w:p w:rsidR="00F74C9A" w:rsidRDefault="00F74C9A" w:rsidP="00F74C9A">
      <w:pPr>
        <w:pStyle w:val="CommentText"/>
      </w:pPr>
      <w:r>
        <w:rPr>
          <w:rStyle w:val="CommentReference"/>
        </w:rPr>
        <w:annotationRef/>
      </w:r>
      <w:r>
        <w:rPr>
          <w:rStyle w:val="CommentReference"/>
        </w:rPr>
        <w:annotationRef/>
      </w:r>
      <w:r>
        <w:t>Also, don’t we use computers to eliminate human error? If so, consider including that here.</w:t>
      </w:r>
    </w:p>
    <w:p w:rsidR="00F74C9A" w:rsidRDefault="00F74C9A" w:rsidP="00F74C9A">
      <w:pPr>
        <w:pStyle w:val="CommentText"/>
      </w:pPr>
    </w:p>
    <w:p w:rsidR="00F74C9A" w:rsidRDefault="00F74C9A" w:rsidP="00F74C9A">
      <w:pPr>
        <w:spacing w:after="240"/>
        <w:jc w:val="both"/>
      </w:pPr>
      <w:r>
        <w:t>Suggestion: These are all implemented on computers for the two main reasons: finishing the tasks within the shortest possible time, while eliminating human error. Thereby achieving efficiency beyond the intellectual and physical capabilities of men.</w:t>
      </w:r>
      <w:r>
        <w:rPr>
          <w:rStyle w:val="CommentReference"/>
        </w:rPr>
        <w:annotationRef/>
      </w:r>
    </w:p>
  </w:comment>
  <w:comment w:id="15" w:author="Edr 1143" w:date="2011-08-14T20:43:00Z" w:initials="Edr 1143">
    <w:p w:rsidR="00D62AEF" w:rsidRDefault="00D62AEF">
      <w:pPr>
        <w:pStyle w:val="CommentText"/>
      </w:pPr>
      <w:r>
        <w:rPr>
          <w:rStyle w:val="CommentReference"/>
        </w:rPr>
        <w:annotationRef/>
      </w:r>
      <w:r>
        <w:t>Consider replacing with “multiple processors.”</w:t>
      </w:r>
    </w:p>
  </w:comment>
  <w:comment w:id="21" w:author="Edr 1143" w:date="2011-08-15T00:33:00Z" w:initials="Edr 1143">
    <w:p w:rsidR="00637AC1" w:rsidRDefault="00637AC1">
      <w:pPr>
        <w:pStyle w:val="CommentText"/>
      </w:pPr>
      <w:r>
        <w:rPr>
          <w:rStyle w:val="CommentReference"/>
        </w:rPr>
        <w:annotationRef/>
      </w:r>
      <w:r>
        <w:t>Supercomputers or Super-computers?</w:t>
      </w:r>
    </w:p>
  </w:comment>
  <w:comment w:id="22" w:author="Edr 1143" w:date="2011-08-14T20:43:00Z" w:initials="Edr 1143">
    <w:p w:rsidR="00D62AEF" w:rsidRDefault="00D62AEF" w:rsidP="00D62AEF">
      <w:pPr>
        <w:pStyle w:val="CommentText"/>
      </w:pPr>
      <w:r>
        <w:rPr>
          <w:rStyle w:val="CommentReference"/>
        </w:rPr>
        <w:annotationRef/>
      </w:r>
      <w:r>
        <w:rPr>
          <w:rStyle w:val="CommentReference"/>
        </w:rPr>
        <w:annotationRef/>
      </w:r>
      <w:r>
        <w:t>Consider rephrasing for clarification purposes:</w:t>
      </w:r>
    </w:p>
    <w:p w:rsidR="00D62AEF" w:rsidRDefault="00D62AEF" w:rsidP="00D62AEF">
      <w:pPr>
        <w:pStyle w:val="CommentText"/>
      </w:pPr>
      <w:r>
        <w:t>Suggestion</w:t>
      </w:r>
    </w:p>
    <w:p w:rsidR="00D62AEF" w:rsidRDefault="00D62AEF" w:rsidP="00D62AEF">
      <w:pPr>
        <w:pStyle w:val="CommentText"/>
      </w:pPr>
      <w:r>
        <w:t>“features, especially targeted to a specific purpose”</w:t>
      </w:r>
    </w:p>
    <w:p w:rsidR="00D62AEF" w:rsidRDefault="00D62AEF" w:rsidP="00D62AEF">
      <w:pPr>
        <w:pStyle w:val="CommentText"/>
      </w:pPr>
      <w:r>
        <w:t>Or</w:t>
      </w:r>
    </w:p>
    <w:p w:rsidR="00D62AEF" w:rsidRDefault="00D62AEF">
      <w:pPr>
        <w:pStyle w:val="CommentText"/>
      </w:pPr>
      <w:r>
        <w:t>“features of higher capability than standard  personal computers”</w:t>
      </w:r>
    </w:p>
  </w:comment>
  <w:comment w:id="23" w:author="Edr 1143" w:date="2011-08-15T00:33:00Z" w:initials="Edr 1143">
    <w:p w:rsidR="00637AC1" w:rsidRDefault="00637AC1">
      <w:pPr>
        <w:pStyle w:val="CommentText"/>
      </w:pPr>
      <w:r>
        <w:rPr>
          <w:rStyle w:val="CommentReference"/>
        </w:rPr>
        <w:annotationRef/>
      </w:r>
      <w:r>
        <w:rPr>
          <w:rStyle w:val="CommentReference"/>
        </w:rPr>
        <w:annotationRef/>
      </w:r>
      <w:r>
        <w:t>Supercomputers or Super-computers?</w:t>
      </w:r>
    </w:p>
  </w:comment>
  <w:comment w:id="30" w:author="Edr 1143" w:date="2011-08-14T20:43:00Z" w:initials="Edr 1143">
    <w:p w:rsidR="00D62AEF" w:rsidRDefault="00D62AEF">
      <w:pPr>
        <w:pStyle w:val="CommentText"/>
      </w:pPr>
      <w:r>
        <w:rPr>
          <w:rStyle w:val="CommentReference"/>
        </w:rPr>
        <w:annotationRef/>
      </w:r>
      <w:r>
        <w:t>Don’t start sentences with “but.”</w:t>
      </w:r>
    </w:p>
  </w:comment>
  <w:comment w:id="37" w:author="Edr 1143" w:date="2011-08-14T20:43:00Z" w:initials="Edr 1143">
    <w:p w:rsidR="00D62AEF" w:rsidRPr="00D62AEF" w:rsidRDefault="00D62AEF">
      <w:pPr>
        <w:pStyle w:val="CommentText"/>
        <w:rPr>
          <w:sz w:val="16"/>
          <w:szCs w:val="16"/>
        </w:rPr>
      </w:pPr>
      <w:r>
        <w:rPr>
          <w:rStyle w:val="CommentReference"/>
        </w:rPr>
        <w:annotationRef/>
      </w:r>
      <w:r>
        <w:rPr>
          <w:rStyle w:val="CommentReference"/>
        </w:rPr>
        <w:annotationRef/>
      </w:r>
      <w:r>
        <w:rPr>
          <w:rStyle w:val="CommentReference"/>
        </w:rPr>
        <w:t>Consider “…some of the Looping Schedule…”</w:t>
      </w:r>
    </w:p>
  </w:comment>
  <w:comment w:id="42" w:author="Edr 1143" w:date="2011-08-14T20:43:00Z" w:initials="Edr 1143">
    <w:p w:rsidR="0087205A" w:rsidRDefault="0087205A">
      <w:pPr>
        <w:pStyle w:val="CommentText"/>
      </w:pPr>
      <w:r>
        <w:rPr>
          <w:rStyle w:val="CommentReference"/>
        </w:rPr>
        <w:annotationRef/>
      </w:r>
      <w:r>
        <w:t xml:space="preserve">The previous reference to this term was capitalized. </w:t>
      </w:r>
    </w:p>
  </w:comment>
  <w:comment w:id="49" w:author="Edr 1143" w:date="2011-08-14T20:43:00Z" w:initials="Edr 1143">
    <w:p w:rsidR="0087205A" w:rsidRDefault="0087205A">
      <w:pPr>
        <w:pStyle w:val="CommentText"/>
      </w:pPr>
      <w:r>
        <w:rPr>
          <w:rStyle w:val="CommentReference"/>
        </w:rPr>
        <w:annotationRef/>
      </w:r>
      <w:r>
        <w:t>Verify if correct.</w:t>
      </w:r>
    </w:p>
  </w:comment>
  <w:comment w:id="53" w:author="Edr 1143" w:date="2011-08-14T20:43:00Z" w:initials="Edr 1143">
    <w:p w:rsidR="0087205A" w:rsidRDefault="0087205A">
      <w:pPr>
        <w:pStyle w:val="CommentText"/>
      </w:pPr>
      <w:r>
        <w:rPr>
          <w:rStyle w:val="CommentReference"/>
        </w:rPr>
        <w:annotationRef/>
      </w:r>
      <w:r>
        <w:t>The reference pf “their” is ambiguous. Naks.</w:t>
      </w:r>
    </w:p>
    <w:p w:rsidR="0087205A" w:rsidRDefault="0087205A">
      <w:pPr>
        <w:pStyle w:val="CommentText"/>
      </w:pPr>
      <w:r>
        <w:t>Consider: “…the performances of the set-ups were compared.”</w:t>
      </w:r>
    </w:p>
  </w:comment>
  <w:comment w:id="56" w:author="Edr 1143" w:date="2011-08-15T00:32:00Z" w:initials="Edr 1143">
    <w:p w:rsidR="00637AC1" w:rsidRDefault="00637AC1">
      <w:pPr>
        <w:pStyle w:val="CommentText"/>
      </w:pPr>
      <w:r>
        <w:rPr>
          <w:rStyle w:val="CommentReference"/>
        </w:rPr>
        <w:annotationRef/>
      </w:r>
      <w:r>
        <w:t xml:space="preserve">Observe intext citation of references </w:t>
      </w:r>
      <w:r>
        <w:sym w:font="Wingdings" w:char="F04A"/>
      </w:r>
    </w:p>
  </w:comment>
  <w:comment w:id="60" w:author="Edr 1143" w:date="2011-08-14T20:43:00Z" w:initials="Edr 1143">
    <w:p w:rsidR="00693629" w:rsidRDefault="00F106A1">
      <w:pPr>
        <w:pStyle w:val="CommentText"/>
      </w:pPr>
      <w:r>
        <w:rPr>
          <w:rStyle w:val="CommentReference"/>
        </w:rPr>
        <w:annotationRef/>
      </w:r>
      <w:r>
        <w:t>Is this an example or did you mean “that is”? If you meant “that is,” use i.e. instead.</w:t>
      </w:r>
    </w:p>
  </w:comment>
  <w:comment w:id="122" w:author="Edr 1143" w:date="2011-08-15T00:59:00Z" w:initials="Edr 1143">
    <w:p w:rsidR="009E5C11" w:rsidRDefault="009E5C11">
      <w:pPr>
        <w:pStyle w:val="CommentText"/>
      </w:pPr>
      <w:r>
        <w:rPr>
          <w:rStyle w:val="CommentReference"/>
        </w:rPr>
        <w:annotationRef/>
      </w:r>
      <w:r>
        <w:t>Is this really in lowercase?</w:t>
      </w:r>
    </w:p>
  </w:comment>
  <w:comment w:id="162" w:author="Edr 1143" w:date="2011-08-15T02:25:00Z" w:initials="Edr 1143">
    <w:p w:rsidR="0098778B" w:rsidRDefault="0098778B" w:rsidP="0098778B">
      <w:pPr>
        <w:pStyle w:val="CommentText"/>
      </w:pPr>
      <w:r>
        <w:rPr>
          <w:rStyle w:val="CommentReference"/>
        </w:rPr>
        <w:annotationRef/>
      </w:r>
      <w:r>
        <w:t xml:space="preserve">Is this </w:t>
      </w:r>
      <w:r w:rsidR="00CB3C79">
        <w:t xml:space="preserve">the only </w:t>
      </w:r>
      <w:r>
        <w:t xml:space="preserve">information needed? Or is this just one of the information? </w:t>
      </w:r>
      <w:r>
        <w:rPr>
          <w:rStyle w:val="CommentReference"/>
        </w:rPr>
        <w:annotationRef/>
      </w:r>
    </w:p>
    <w:p w:rsidR="0098778B" w:rsidRDefault="00CB3C79">
      <w:pPr>
        <w:pStyle w:val="CommentText"/>
      </w:pPr>
      <w:r>
        <w:t xml:space="preserve">If it’s only an example, use “e.g.” </w:t>
      </w:r>
    </w:p>
    <w:p w:rsidR="00CB3C79" w:rsidRDefault="00CB3C79">
      <w:pPr>
        <w:pStyle w:val="CommentText"/>
      </w:pPr>
    </w:p>
    <w:p w:rsidR="00CB3C79" w:rsidRDefault="00CB3C79">
      <w:pPr>
        <w:pStyle w:val="CommentText"/>
      </w:pPr>
      <w:r>
        <w:t>If it’s the only information, paraphrase to</w:t>
      </w:r>
    </w:p>
    <w:p w:rsidR="00CB3C79" w:rsidRDefault="00CB3C79">
      <w:pPr>
        <w:pStyle w:val="CommentText"/>
      </w:pPr>
      <w:r>
        <w:t>“…</w:t>
      </w:r>
      <w:r>
        <w:t xml:space="preserve">when </w:t>
      </w:r>
      <w:r>
        <w:t xml:space="preserve">the execution times of the </w:t>
      </w:r>
      <w:r>
        <w:t>tasks to be sc</w:t>
      </w:r>
      <w:r>
        <w:t>heduled</w:t>
      </w:r>
      <w:r>
        <w:t xml:space="preserve"> </w:t>
      </w:r>
      <w:r>
        <w:t>and their relation…”</w:t>
      </w:r>
      <w:r>
        <w:t xml:space="preserve"> </w:t>
      </w:r>
    </w:p>
    <w:p w:rsidR="00CB3C79" w:rsidRDefault="00CB3C79">
      <w:pPr>
        <w:pStyle w:val="CommentText"/>
      </w:pPr>
    </w:p>
  </w:comment>
  <w:comment w:id="172" w:author="Edr 1143" w:date="2011-08-15T02:34:00Z" w:initials="Edr 1143">
    <w:p w:rsidR="000419F1" w:rsidRDefault="000419F1">
      <w:pPr>
        <w:pStyle w:val="CommentText"/>
      </w:pPr>
      <w:r>
        <w:rPr>
          <w:rStyle w:val="CommentReference"/>
        </w:rPr>
        <w:annotationRef/>
      </w:r>
      <w:r>
        <w:t>Paraphrase. Make it concise and straight to the point.</w:t>
      </w:r>
    </w:p>
  </w:comment>
  <w:comment w:id="176" w:author="Edr 1143" w:date="2011-08-15T02:50:00Z" w:initials="Edr 1143">
    <w:p w:rsidR="004D7A35" w:rsidRDefault="004D7A35">
      <w:pPr>
        <w:pStyle w:val="CommentText"/>
      </w:pPr>
      <w:r>
        <w:rPr>
          <w:rStyle w:val="CommentReference"/>
        </w:rPr>
        <w:annotationRef/>
      </w:r>
    </w:p>
  </w:comment>
  <w:comment w:id="214" w:author="Edr 1143" w:date="2011-08-15T03:29:00Z" w:initials="Edr 1143">
    <w:p w:rsidR="00F44A79" w:rsidRDefault="00F44A79">
      <w:pPr>
        <w:pStyle w:val="CommentText"/>
      </w:pPr>
      <w:r>
        <w:rPr>
          <w:rStyle w:val="CommentReference"/>
        </w:rPr>
        <w:annotationRef/>
      </w:r>
      <w:r>
        <w:t xml:space="preserve">Parehong pareho nung nauna. </w:t>
      </w:r>
      <w:r w:rsidR="00115D9C">
        <w:t>Consider deleting.</w:t>
      </w:r>
    </w:p>
  </w:comment>
  <w:comment w:id="219" w:author="Edr 1143" w:date="2011-08-15T03:42:00Z" w:initials="Edr 1143">
    <w:p w:rsidR="00B52C5E" w:rsidRDefault="00B52C5E">
      <w:pPr>
        <w:pStyle w:val="CommentText"/>
      </w:pPr>
      <w:r>
        <w:rPr>
          <w:rStyle w:val="CommentReference"/>
        </w:rPr>
        <w:annotationRef/>
      </w:r>
      <w:r>
        <w:t>Double check.</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trackRevisions/>
  <w:defaultTabStop w:val="720"/>
  <w:characterSpacingControl w:val="doNotCompress"/>
  <w:compat/>
  <w:rsids>
    <w:rsidRoot w:val="003A5A7F"/>
    <w:rsid w:val="000419F1"/>
    <w:rsid w:val="000639F9"/>
    <w:rsid w:val="00065F20"/>
    <w:rsid w:val="00115D9C"/>
    <w:rsid w:val="00146453"/>
    <w:rsid w:val="00252EB3"/>
    <w:rsid w:val="002F5294"/>
    <w:rsid w:val="003330B7"/>
    <w:rsid w:val="003460F1"/>
    <w:rsid w:val="003A5A7F"/>
    <w:rsid w:val="003D2B58"/>
    <w:rsid w:val="004D7A35"/>
    <w:rsid w:val="004E7E6A"/>
    <w:rsid w:val="005471B9"/>
    <w:rsid w:val="00554CC8"/>
    <w:rsid w:val="00593D1F"/>
    <w:rsid w:val="005E68B7"/>
    <w:rsid w:val="00637AC1"/>
    <w:rsid w:val="00693629"/>
    <w:rsid w:val="007208EE"/>
    <w:rsid w:val="007B1D91"/>
    <w:rsid w:val="007F3052"/>
    <w:rsid w:val="0087205A"/>
    <w:rsid w:val="008E1A65"/>
    <w:rsid w:val="0097298D"/>
    <w:rsid w:val="0098778B"/>
    <w:rsid w:val="009E5C11"/>
    <w:rsid w:val="00A6508B"/>
    <w:rsid w:val="00AB12E4"/>
    <w:rsid w:val="00AB3352"/>
    <w:rsid w:val="00B52C5E"/>
    <w:rsid w:val="00BF346C"/>
    <w:rsid w:val="00C770F5"/>
    <w:rsid w:val="00CB3C79"/>
    <w:rsid w:val="00D10D58"/>
    <w:rsid w:val="00D62AEF"/>
    <w:rsid w:val="00D924EF"/>
    <w:rsid w:val="00E35701"/>
    <w:rsid w:val="00E71426"/>
    <w:rsid w:val="00E86FD7"/>
    <w:rsid w:val="00F106A1"/>
    <w:rsid w:val="00F44A79"/>
    <w:rsid w:val="00F74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1426"/>
    <w:rPr>
      <w:sz w:val="16"/>
      <w:szCs w:val="16"/>
    </w:rPr>
  </w:style>
  <w:style w:type="paragraph" w:styleId="CommentText">
    <w:name w:val="annotation text"/>
    <w:basedOn w:val="Normal"/>
    <w:link w:val="CommentTextChar"/>
    <w:uiPriority w:val="99"/>
    <w:unhideWhenUsed/>
    <w:rsid w:val="00E71426"/>
    <w:pPr>
      <w:spacing w:line="240" w:lineRule="auto"/>
    </w:pPr>
    <w:rPr>
      <w:sz w:val="20"/>
      <w:szCs w:val="20"/>
    </w:rPr>
  </w:style>
  <w:style w:type="character" w:customStyle="1" w:styleId="CommentTextChar">
    <w:name w:val="Comment Text Char"/>
    <w:basedOn w:val="DefaultParagraphFont"/>
    <w:link w:val="CommentText"/>
    <w:uiPriority w:val="99"/>
    <w:rsid w:val="00E71426"/>
    <w:rPr>
      <w:sz w:val="20"/>
      <w:szCs w:val="20"/>
    </w:rPr>
  </w:style>
  <w:style w:type="paragraph" w:styleId="CommentSubject">
    <w:name w:val="annotation subject"/>
    <w:basedOn w:val="CommentText"/>
    <w:next w:val="CommentText"/>
    <w:link w:val="CommentSubjectChar"/>
    <w:uiPriority w:val="99"/>
    <w:semiHidden/>
    <w:unhideWhenUsed/>
    <w:rsid w:val="00E71426"/>
    <w:rPr>
      <w:b/>
      <w:bCs/>
    </w:rPr>
  </w:style>
  <w:style w:type="character" w:customStyle="1" w:styleId="CommentSubjectChar">
    <w:name w:val="Comment Subject Char"/>
    <w:basedOn w:val="CommentTextChar"/>
    <w:link w:val="CommentSubject"/>
    <w:uiPriority w:val="99"/>
    <w:semiHidden/>
    <w:rsid w:val="00E71426"/>
    <w:rPr>
      <w:b/>
      <w:bCs/>
    </w:rPr>
  </w:style>
  <w:style w:type="paragraph" w:styleId="BalloonText">
    <w:name w:val="Balloon Text"/>
    <w:basedOn w:val="Normal"/>
    <w:link w:val="BalloonTextChar"/>
    <w:uiPriority w:val="99"/>
    <w:semiHidden/>
    <w:unhideWhenUsed/>
    <w:rsid w:val="00E71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4D85C-64E6-41CD-85BD-11E42C7E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22</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 1143</dc:creator>
  <cp:lastModifiedBy>Edr 1143</cp:lastModifiedBy>
  <cp:revision>9</cp:revision>
  <dcterms:created xsi:type="dcterms:W3CDTF">2011-08-14T11:44:00Z</dcterms:created>
  <dcterms:modified xsi:type="dcterms:W3CDTF">2011-08-14T20:00:00Z</dcterms:modified>
</cp:coreProperties>
</file>